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6E790" w14:textId="5D9E44A2" w:rsidR="009D101E" w:rsidRPr="009D101E" w:rsidRDefault="00560FF1" w:rsidP="009D101E">
      <w:pPr>
        <w:pStyle w:val="Heading1"/>
      </w:pPr>
      <w:r>
        <w:softHyphen/>
      </w:r>
    </w:p>
    <w:p w14:paraId="392FAAFB" w14:textId="77777777" w:rsidR="009D101E" w:rsidRPr="009D101E" w:rsidRDefault="009D101E" w:rsidP="009D101E">
      <w:pPr>
        <w:pStyle w:val="Heading1"/>
      </w:pPr>
    </w:p>
    <w:p w14:paraId="667A12AB" w14:textId="77777777" w:rsidR="009D101E" w:rsidRPr="009D101E" w:rsidRDefault="009D101E" w:rsidP="00656150">
      <w:pPr>
        <w:pStyle w:val="Bodycopy"/>
      </w:pPr>
    </w:p>
    <w:p w14:paraId="3600CF77" w14:textId="77777777" w:rsidR="009D101E" w:rsidRPr="009D101E" w:rsidRDefault="009D101E" w:rsidP="009D101E">
      <w:pPr>
        <w:pStyle w:val="Heading1"/>
      </w:pPr>
    </w:p>
    <w:p w14:paraId="4A33FE14" w14:textId="77777777" w:rsidR="00656150" w:rsidRDefault="00656150" w:rsidP="00656150">
      <w:pPr>
        <w:pStyle w:val="Bodycopy"/>
      </w:pPr>
    </w:p>
    <w:p w14:paraId="38E4F027" w14:textId="19D18C4B" w:rsidR="0059652E" w:rsidRPr="009D101E" w:rsidRDefault="00C873E8" w:rsidP="009D101E">
      <w:pPr>
        <w:pStyle w:val="Heading1"/>
      </w:pPr>
      <w:r w:rsidRPr="00C873E8">
        <w:t>2024 Merit-based Incentive Payment System Automatic Extreme and Uncontrollable Circumstances Policy</w:t>
      </w:r>
    </w:p>
    <w:p w14:paraId="6EFCAEB6" w14:textId="5C56F1D8" w:rsidR="00E66237" w:rsidRDefault="00E66237" w:rsidP="00E03B6D">
      <w:pPr>
        <w:pStyle w:val="Bodycopy"/>
      </w:pPr>
      <w:commentRangeStart w:id="0"/>
      <w:r>
        <w:t>UPDATED:</w:t>
      </w:r>
      <w:r w:rsidR="00DA75AA">
        <w:t xml:space="preserve"> </w:t>
      </w:r>
      <w:r w:rsidR="0040721D">
        <w:t>1</w:t>
      </w:r>
      <w:r w:rsidR="231685F5">
        <w:t>2</w:t>
      </w:r>
      <w:r w:rsidR="00577ECA">
        <w:t>/</w:t>
      </w:r>
      <w:r w:rsidR="18751944">
        <w:t>XX</w:t>
      </w:r>
      <w:r w:rsidR="004A124D">
        <w:t>/</w:t>
      </w:r>
      <w:r w:rsidR="00577ECA">
        <w:t>2024</w:t>
      </w:r>
      <w:commentRangeEnd w:id="0"/>
      <w:r>
        <w:rPr>
          <w:rStyle w:val="CommentReference"/>
        </w:rPr>
        <w:commentReference w:id="0"/>
      </w:r>
    </w:p>
    <w:p w14:paraId="41DDE2DE" w14:textId="0E3A55DD" w:rsidR="0059652E" w:rsidRPr="009D101E" w:rsidRDefault="00C873E8" w:rsidP="009D101E">
      <w:pPr>
        <w:pStyle w:val="Heading2"/>
      </w:pPr>
      <w:r>
        <w:t>Purpose</w:t>
      </w:r>
    </w:p>
    <w:p w14:paraId="2B8B551F" w14:textId="7BFD052C" w:rsidR="0059652E" w:rsidRDefault="00C873E8" w:rsidP="00C873E8">
      <w:pPr>
        <w:pStyle w:val="Bodycopy"/>
      </w:pPr>
      <w:r w:rsidRPr="00C873E8">
        <w:t xml:space="preserve">The Merit-based Incentive Payment System (MIPS) automatic extreme and uncontrollable circumstances (EUC) policy was established to support clinicians affected by natural disasters and public health emergencies. Clinicians affected by certain circumstances may have their performance categories reweighted and receive a neutral payment adjustment. This resource addresses the automatic EUC policy as it applies to </w:t>
      </w:r>
      <w:r w:rsidRPr="00C873E8">
        <w:rPr>
          <w:b/>
          <w:bCs w:val="0"/>
        </w:rPr>
        <w:t>individual MIPS eligible clinicians</w:t>
      </w:r>
      <w:r w:rsidRPr="00C873E8">
        <w:t xml:space="preserve"> for the 2024 performance year.</w:t>
      </w:r>
    </w:p>
    <w:p w14:paraId="606E8482" w14:textId="77777777" w:rsidR="00C873E8" w:rsidRDefault="00C873E8" w:rsidP="00C873E8">
      <w:pPr>
        <w:pStyle w:val="Bodycopy"/>
      </w:pPr>
    </w:p>
    <w:tbl>
      <w:tblPr>
        <w:tblStyle w:val="TableGrid"/>
        <w:tblW w:w="0" w:type="auto"/>
        <w:tblLook w:val="04A0" w:firstRow="1" w:lastRow="0" w:firstColumn="1" w:lastColumn="0" w:noHBand="0" w:noVBand="1"/>
      </w:tblPr>
      <w:tblGrid>
        <w:gridCol w:w="10070"/>
      </w:tblGrid>
      <w:tr w:rsidR="00C873E8" w14:paraId="798C1AA6" w14:textId="77777777" w:rsidTr="00C873E8">
        <w:tc>
          <w:tcPr>
            <w:tcW w:w="10070" w:type="dxa"/>
          </w:tcPr>
          <w:p w14:paraId="037B1DFC" w14:textId="77777777" w:rsidR="00C873E8" w:rsidRPr="00C873E8" w:rsidRDefault="00C873E8" w:rsidP="00C40B19">
            <w:pPr>
              <w:spacing w:before="120"/>
              <w:jc w:val="center"/>
              <w:rPr>
                <w:rFonts w:asciiTheme="majorHAnsi" w:hAnsiTheme="majorHAnsi" w:cstheme="majorHAnsi"/>
              </w:rPr>
            </w:pPr>
            <w:r w:rsidRPr="00C873E8">
              <w:rPr>
                <w:rFonts w:asciiTheme="majorHAnsi" w:hAnsiTheme="majorHAnsi" w:cstheme="majorHAnsi"/>
                <w:b/>
                <w:bCs/>
              </w:rPr>
              <w:t>The</w:t>
            </w:r>
            <w:r w:rsidRPr="00C873E8">
              <w:rPr>
                <w:rFonts w:asciiTheme="majorHAnsi" w:hAnsiTheme="majorHAnsi" w:cstheme="majorHAnsi"/>
              </w:rPr>
              <w:t xml:space="preserve"> </w:t>
            </w:r>
            <w:r w:rsidRPr="00C873E8">
              <w:rPr>
                <w:rFonts w:asciiTheme="majorHAnsi" w:hAnsiTheme="majorHAnsi" w:cstheme="majorHAnsi"/>
                <w:b/>
              </w:rPr>
              <w:t xml:space="preserve">MIPS </w:t>
            </w:r>
            <w:r w:rsidRPr="00C873E8">
              <w:rPr>
                <w:rFonts w:asciiTheme="majorHAnsi" w:hAnsiTheme="majorHAnsi" w:cstheme="majorHAnsi"/>
                <w:b/>
                <w:bCs/>
              </w:rPr>
              <w:t>automatic EUC policy (and this fact sheet) only applies to MIPS eligible clinicians participating as individuals.</w:t>
            </w:r>
            <w:r w:rsidRPr="00C873E8">
              <w:rPr>
                <w:rFonts w:asciiTheme="majorHAnsi" w:hAnsiTheme="majorHAnsi" w:cstheme="majorHAnsi"/>
              </w:rPr>
              <w:t xml:space="preserve"> </w:t>
            </w:r>
          </w:p>
          <w:p w14:paraId="2539F6CF" w14:textId="77777777" w:rsidR="00C873E8" w:rsidRPr="00C873E8" w:rsidRDefault="00C873E8" w:rsidP="00C873E8">
            <w:pPr>
              <w:jc w:val="center"/>
              <w:rPr>
                <w:rFonts w:asciiTheme="majorHAnsi" w:hAnsiTheme="majorHAnsi" w:cstheme="majorHAnsi"/>
              </w:rPr>
            </w:pPr>
          </w:p>
          <w:p w14:paraId="3BBE27C2" w14:textId="77777777" w:rsidR="00C873E8" w:rsidRPr="00C873E8" w:rsidRDefault="00C873E8" w:rsidP="00C873E8">
            <w:pPr>
              <w:jc w:val="center"/>
              <w:rPr>
                <w:rFonts w:asciiTheme="majorHAnsi" w:hAnsiTheme="majorHAnsi" w:cstheme="majorHAnsi"/>
                <w:b/>
                <w:bCs/>
              </w:rPr>
            </w:pPr>
            <w:r w:rsidRPr="00C873E8">
              <w:rPr>
                <w:rFonts w:asciiTheme="majorHAnsi" w:hAnsiTheme="majorHAnsi" w:cstheme="majorHAnsi"/>
                <w:b/>
                <w:bCs/>
              </w:rPr>
              <w:t xml:space="preserve">The MIPS automatic EUC policy </w:t>
            </w:r>
            <w:r w:rsidRPr="00C873E8">
              <w:rPr>
                <w:rFonts w:asciiTheme="majorHAnsi" w:hAnsiTheme="majorHAnsi" w:cstheme="majorHAnsi"/>
                <w:b/>
                <w:bCs/>
                <w:u w:val="single"/>
              </w:rPr>
              <w:t>doesn’t</w:t>
            </w:r>
            <w:r w:rsidRPr="00C873E8">
              <w:rPr>
                <w:rFonts w:asciiTheme="majorHAnsi" w:hAnsiTheme="majorHAnsi" w:cstheme="majorHAnsi"/>
                <w:b/>
                <w:bCs/>
              </w:rPr>
              <w:t xml:space="preserve"> apply to group, subgroup, virtual group, or Alternative Payment Model (APM) Entity participation. </w:t>
            </w:r>
          </w:p>
          <w:p w14:paraId="09081F09" w14:textId="77777777" w:rsidR="00C873E8" w:rsidRPr="00C873E8" w:rsidRDefault="00C873E8" w:rsidP="00C873E8">
            <w:pPr>
              <w:jc w:val="center"/>
              <w:rPr>
                <w:rFonts w:asciiTheme="majorHAnsi" w:hAnsiTheme="majorHAnsi" w:cstheme="majorHAnsi"/>
              </w:rPr>
            </w:pPr>
          </w:p>
          <w:p w14:paraId="7C08D2CE" w14:textId="51C263A9" w:rsidR="00C873E8" w:rsidRPr="00B80BD3" w:rsidRDefault="00C873E8" w:rsidP="00C40B19">
            <w:pPr>
              <w:spacing w:after="120"/>
              <w:jc w:val="center"/>
              <w:rPr>
                <w:rFonts w:asciiTheme="majorHAnsi" w:hAnsiTheme="majorHAnsi" w:cstheme="majorHAnsi"/>
                <w:b/>
                <w:bCs/>
                <w:strike/>
                <w:color w:val="FF0000"/>
              </w:rPr>
            </w:pPr>
            <w:r w:rsidRPr="00C873E8">
              <w:rPr>
                <w:rFonts w:asciiTheme="majorHAnsi" w:hAnsiTheme="majorHAnsi" w:cstheme="majorHAnsi"/>
              </w:rPr>
              <w:t xml:space="preserve">The </w:t>
            </w:r>
            <w:hyperlink r:id="rId15" w:history="1">
              <w:r w:rsidRPr="00C873E8">
                <w:rPr>
                  <w:rStyle w:val="Hyperlink"/>
                  <w:rFonts w:asciiTheme="majorHAnsi" w:hAnsiTheme="majorHAnsi" w:cstheme="majorHAnsi"/>
                </w:rPr>
                <w:t>2024 MIPS EUC Exception application</w:t>
              </w:r>
            </w:hyperlink>
            <w:r w:rsidRPr="00C873E8">
              <w:rPr>
                <w:rFonts w:asciiTheme="majorHAnsi" w:hAnsiTheme="majorHAnsi" w:cstheme="majorHAnsi"/>
              </w:rPr>
              <w:t xml:space="preserve"> is now available for individuals, groups, virtual groups, and APM Entities. </w:t>
            </w:r>
          </w:p>
        </w:tc>
      </w:tr>
    </w:tbl>
    <w:p w14:paraId="5C83FF29" w14:textId="77777777" w:rsidR="00C873E8" w:rsidRPr="009D101E" w:rsidRDefault="00C873E8" w:rsidP="00C873E8">
      <w:pPr>
        <w:pStyle w:val="Bodycopy"/>
        <w:rPr>
          <w:b/>
          <w:u w:val="single"/>
        </w:rPr>
      </w:pPr>
    </w:p>
    <w:p w14:paraId="1B4D5FCE" w14:textId="02F14277" w:rsidR="0059652E" w:rsidRPr="009D101E" w:rsidRDefault="00C873E8" w:rsidP="00D10791">
      <w:pPr>
        <w:pStyle w:val="Heading2"/>
        <w:spacing w:before="0"/>
      </w:pPr>
      <w:r w:rsidRPr="00C873E8">
        <w:t>Who Does the MIPS Automatic EUC Policy Apply to?</w:t>
      </w:r>
    </w:p>
    <w:p w14:paraId="0D10DFC2" w14:textId="77777777" w:rsidR="00C873E8" w:rsidRPr="00C873E8" w:rsidRDefault="00C873E8" w:rsidP="00C873E8">
      <w:pPr>
        <w:pStyle w:val="Bodycopy"/>
        <w:rPr>
          <w:b/>
        </w:rPr>
      </w:pPr>
      <w:r w:rsidRPr="00C873E8">
        <w:t xml:space="preserve">The MIPS automatic EUC policy applies to MIPS eligible clinicians identified as located in a </w:t>
      </w:r>
      <w:hyperlink r:id="rId16">
        <w:r w:rsidRPr="00C873E8">
          <w:rPr>
            <w:rStyle w:val="Hyperlink"/>
          </w:rPr>
          <w:t>Centers for Medicare &amp; Medicaid Services (CMS)-designated region</w:t>
        </w:r>
      </w:hyperlink>
      <w:r w:rsidRPr="00C873E8">
        <w:t xml:space="preserve"> affected by extreme and uncontrollable circumstances (such as a </w:t>
      </w:r>
      <w:hyperlink r:id="rId17" w:history="1">
        <w:r w:rsidRPr="00C873E8">
          <w:rPr>
            <w:rStyle w:val="Hyperlink"/>
          </w:rPr>
          <w:t>Federal Emergency Management Agency (FEMA)-designated major disaster</w:t>
        </w:r>
      </w:hyperlink>
      <w:r w:rsidRPr="00C873E8" w:rsidDel="6F57418F">
        <w:t xml:space="preserve"> or</w:t>
      </w:r>
      <w:r w:rsidRPr="00C873E8">
        <w:t xml:space="preserve"> </w:t>
      </w:r>
      <w:hyperlink r:id="rId18" w:history="1">
        <w:r w:rsidRPr="00C873E8">
          <w:rPr>
            <w:rStyle w:val="Hyperlink"/>
          </w:rPr>
          <w:t>Secretary of Health and Human Services determined public health emergency</w:t>
        </w:r>
      </w:hyperlink>
      <w:r w:rsidRPr="00C873E8">
        <w:t xml:space="preserve">) during the 2024 performance year. For these clinicians, we aim to reduce their reporting burden by eliminating the need to </w:t>
      </w:r>
      <w:proofErr w:type="gramStart"/>
      <w:r w:rsidRPr="00C873E8">
        <w:t>submit an application</w:t>
      </w:r>
      <w:proofErr w:type="gramEnd"/>
      <w:r w:rsidRPr="00C873E8">
        <w:t xml:space="preserve"> to request reweighting of one or more MIPS performance categories.</w:t>
      </w:r>
      <w:r w:rsidRPr="00C873E8">
        <w:rPr>
          <w:b/>
        </w:rPr>
        <w:t xml:space="preserve"> </w:t>
      </w:r>
      <w:r w:rsidRPr="00C873E8">
        <w:t>We’ll update this resource if additional qualifying circumstances are identified that trigger this policy.</w:t>
      </w:r>
    </w:p>
    <w:p w14:paraId="463E7623" w14:textId="77777777" w:rsidR="00C873E8" w:rsidRPr="00C873E8" w:rsidRDefault="00C873E8" w:rsidP="00C40B19">
      <w:pPr>
        <w:pStyle w:val="Bodycopy"/>
        <w:spacing w:after="120"/>
      </w:pPr>
      <w:r w:rsidRPr="00C873E8">
        <w:t>The MIPS automatic EUC policy doesn’t apply to group, subgroup, virtual group, or APM Entity participation.</w:t>
      </w:r>
    </w:p>
    <w:p w14:paraId="4C79CE99" w14:textId="77777777" w:rsidR="00C873E8" w:rsidRPr="00C873E8" w:rsidRDefault="00C873E8" w:rsidP="00F15C50">
      <w:pPr>
        <w:numPr>
          <w:ilvl w:val="0"/>
          <w:numId w:val="9"/>
        </w:numPr>
        <w:spacing w:after="120"/>
        <w:ind w:left="360"/>
        <w:rPr>
          <w:rFonts w:asciiTheme="majorHAnsi" w:eastAsiaTheme="majorEastAsia" w:hAnsiTheme="majorHAnsi" w:cstheme="majorHAnsi"/>
          <w:bCs/>
          <w:iCs/>
          <w:sz w:val="22"/>
          <w:szCs w:val="22"/>
        </w:rPr>
      </w:pPr>
      <w:r w:rsidRPr="00C873E8">
        <w:rPr>
          <w:rFonts w:asciiTheme="majorHAnsi" w:eastAsiaTheme="majorEastAsia" w:hAnsiTheme="majorHAnsi" w:cstheme="majorHAnsi"/>
          <w:bCs/>
          <w:iCs/>
          <w:sz w:val="22"/>
          <w:szCs w:val="22"/>
        </w:rPr>
        <w:lastRenderedPageBreak/>
        <w:t>Groups that submit data will be scored according to existing MIPS scoring policies. The MIPS eligible clinicians in the group will receive the group’s final score and associated payment adjustment unless they have a higher score from individual or APM Entity participation.</w:t>
      </w:r>
    </w:p>
    <w:p w14:paraId="77F79746" w14:textId="77777777" w:rsidR="00C873E8" w:rsidRPr="00C873E8" w:rsidRDefault="00C873E8" w:rsidP="00F15C50">
      <w:pPr>
        <w:numPr>
          <w:ilvl w:val="0"/>
          <w:numId w:val="9"/>
        </w:numPr>
        <w:spacing w:after="120"/>
        <w:ind w:left="360"/>
        <w:rPr>
          <w:rFonts w:asciiTheme="majorHAnsi" w:eastAsiaTheme="majorEastAsia" w:hAnsiTheme="majorHAnsi" w:cstheme="majorHAnsi"/>
          <w:bCs/>
          <w:iCs/>
          <w:sz w:val="22"/>
          <w:szCs w:val="22"/>
        </w:rPr>
      </w:pPr>
      <w:r w:rsidRPr="00C873E8">
        <w:rPr>
          <w:rFonts w:asciiTheme="majorHAnsi" w:eastAsiaTheme="majorEastAsia" w:hAnsiTheme="majorHAnsi" w:cstheme="majorHAnsi"/>
          <w:bCs/>
          <w:iCs/>
          <w:sz w:val="22"/>
          <w:szCs w:val="22"/>
        </w:rPr>
        <w:t>Clinicians that register to report a MIPS Value Pathway (MVP) as a subgroup and submit data will be scored according to existing MIPS scoring policies. The MIPS eligible clinicians in the subgroup will receive the subgroup’s final score and associated payment adjustment unless they have a higher score from individual, group, or APM Entity participation.</w:t>
      </w:r>
    </w:p>
    <w:p w14:paraId="70735482" w14:textId="77777777" w:rsidR="00C873E8" w:rsidRPr="00C873E8" w:rsidRDefault="00C873E8" w:rsidP="00F15C50">
      <w:pPr>
        <w:numPr>
          <w:ilvl w:val="0"/>
          <w:numId w:val="9"/>
        </w:numPr>
        <w:spacing w:after="120"/>
        <w:ind w:left="360"/>
        <w:rPr>
          <w:rFonts w:asciiTheme="majorHAnsi" w:eastAsiaTheme="majorEastAsia" w:hAnsiTheme="majorHAnsi" w:cstheme="majorHAnsi"/>
          <w:bCs/>
          <w:iCs/>
          <w:sz w:val="22"/>
          <w:szCs w:val="22"/>
        </w:rPr>
      </w:pPr>
      <w:r w:rsidRPr="00C873E8">
        <w:rPr>
          <w:rFonts w:asciiTheme="majorHAnsi" w:eastAsiaTheme="majorEastAsia" w:hAnsiTheme="majorHAnsi" w:cstheme="majorHAnsi"/>
          <w:bCs/>
          <w:iCs/>
          <w:sz w:val="22"/>
          <w:szCs w:val="22"/>
        </w:rPr>
        <w:t>Virtual groups (regardless of data submission) will be scored according to existing MIPS scoring policies. The MIPS eligible clinicians in the virtual group will receive the virtual group’s final score and associated payment adjustment.</w:t>
      </w:r>
    </w:p>
    <w:p w14:paraId="137DF7A4" w14:textId="77777777" w:rsidR="00C873E8" w:rsidRPr="00C873E8" w:rsidRDefault="00C873E8" w:rsidP="00F15C50">
      <w:pPr>
        <w:numPr>
          <w:ilvl w:val="0"/>
          <w:numId w:val="9"/>
        </w:numPr>
        <w:ind w:left="360"/>
        <w:rPr>
          <w:rFonts w:asciiTheme="majorHAnsi" w:eastAsiaTheme="majorEastAsia" w:hAnsiTheme="majorHAnsi" w:cstheme="majorHAnsi"/>
          <w:bCs/>
          <w:iCs/>
          <w:sz w:val="22"/>
          <w:szCs w:val="22"/>
        </w:rPr>
      </w:pPr>
      <w:r w:rsidRPr="00C873E8">
        <w:rPr>
          <w:rFonts w:asciiTheme="majorHAnsi" w:eastAsiaTheme="majorEastAsia" w:hAnsiTheme="majorHAnsi" w:cstheme="majorHAnsi"/>
          <w:bCs/>
          <w:iCs/>
          <w:sz w:val="22"/>
          <w:szCs w:val="22"/>
        </w:rPr>
        <w:t>APM Entities that submit MIPS data will be scored according to existing MIPS scoring policies. MIPS eligible clinicians in the APM Entity will receive the APM Entity’s final score and associated payment adjustment unless they have a higher score from individual or group participation.</w:t>
      </w:r>
    </w:p>
    <w:p w14:paraId="3A415B26" w14:textId="77777777" w:rsidR="00C873E8" w:rsidRPr="00D10791" w:rsidRDefault="00C873E8" w:rsidP="00D10791">
      <w:pPr>
        <w:pStyle w:val="Heading2"/>
        <w:spacing w:before="0"/>
        <w:rPr>
          <w:sz w:val="22"/>
          <w:szCs w:val="22"/>
        </w:rPr>
      </w:pPr>
    </w:p>
    <w:p w14:paraId="71E6F373" w14:textId="7A8E259B" w:rsidR="0059652E" w:rsidRPr="009D101E" w:rsidRDefault="00C873E8" w:rsidP="00D10791">
      <w:pPr>
        <w:pStyle w:val="Heading2"/>
        <w:spacing w:before="0"/>
      </w:pPr>
      <w:r w:rsidRPr="00C873E8">
        <w:t>How Does the MIPS Automatic EUC Policy Work?</w:t>
      </w:r>
    </w:p>
    <w:p w14:paraId="265DF724" w14:textId="77777777" w:rsidR="00C873E8" w:rsidRDefault="00C873E8" w:rsidP="009D101E">
      <w:pPr>
        <w:pStyle w:val="Bodycopy"/>
      </w:pPr>
      <w:r w:rsidRPr="00C873E8">
        <w:t xml:space="preserve">We identify MIPS eligible clinicians in CMS-designated areas that have been affected by an extreme and uncontrollable circumstance based on the address associated with the clinician in the Provider Enrollment, Chain, and Ownership System (PECOS), which is the practice address, displayed on the </w:t>
      </w:r>
      <w:hyperlink r:id="rId19" w:history="1">
        <w:r w:rsidRPr="00C873E8">
          <w:rPr>
            <w:rStyle w:val="Hyperlink"/>
          </w:rPr>
          <w:t>QPP Participation Status Tool</w:t>
        </w:r>
      </w:hyperlink>
      <w:r w:rsidRPr="00C873E8">
        <w:t>.</w:t>
      </w:r>
    </w:p>
    <w:p w14:paraId="5B3422E7" w14:textId="7A2BED41" w:rsidR="00C873E8" w:rsidRDefault="00C873E8" w:rsidP="009D101E">
      <w:pPr>
        <w:pStyle w:val="Bodycopy"/>
      </w:pPr>
      <w:r w:rsidRPr="00C873E8">
        <w:t>MIPS eligible clinicians who are automatically identified and subject to MIPS will have all 4 performance categories weighted at 0% of their final score.</w:t>
      </w:r>
    </w:p>
    <w:p w14:paraId="40127F30" w14:textId="77777777" w:rsidR="00C873E8" w:rsidRDefault="00C873E8" w:rsidP="009D101E">
      <w:pPr>
        <w:pStyle w:val="Bodycopy"/>
      </w:pPr>
    </w:p>
    <w:tbl>
      <w:tblPr>
        <w:tblStyle w:val="TableGrid"/>
        <w:tblW w:w="0" w:type="auto"/>
        <w:tblLook w:val="04A0" w:firstRow="1" w:lastRow="0" w:firstColumn="1" w:lastColumn="0" w:noHBand="0" w:noVBand="1"/>
      </w:tblPr>
      <w:tblGrid>
        <w:gridCol w:w="10070"/>
      </w:tblGrid>
      <w:tr w:rsidR="00C873E8" w14:paraId="58EBEFB9" w14:textId="77777777" w:rsidTr="00C873E8">
        <w:tc>
          <w:tcPr>
            <w:tcW w:w="10070" w:type="dxa"/>
          </w:tcPr>
          <w:p w14:paraId="15C0F19E" w14:textId="77D140A9" w:rsidR="00C873E8" w:rsidRPr="00C873E8" w:rsidRDefault="00C873E8" w:rsidP="00D10791">
            <w:pPr>
              <w:pStyle w:val="Bodycopy"/>
              <w:jc w:val="center"/>
            </w:pPr>
            <w:r w:rsidRPr="00C873E8">
              <w:t>We make every effort to accurately identify all clinicians who are eligible for this policy</w:t>
            </w:r>
            <w:r w:rsidRPr="00C873E8">
              <w:rPr>
                <w:b/>
              </w:rPr>
              <w:t xml:space="preserve">. Clinicians should ensure that the practice address listed in PECOS is current and check their performance feedback on the </w:t>
            </w:r>
            <w:hyperlink r:id="rId20" w:history="1">
              <w:r w:rsidRPr="00C873E8">
                <w:rPr>
                  <w:rStyle w:val="Hyperlink"/>
                  <w:b/>
                </w:rPr>
                <w:t>QPP website</w:t>
              </w:r>
            </w:hyperlink>
            <w:r w:rsidRPr="00C873E8">
              <w:rPr>
                <w:b/>
              </w:rPr>
              <w:t xml:space="preserve"> to ensure the policy was applied correctly, if applicable.</w:t>
            </w:r>
          </w:p>
          <w:p w14:paraId="5BF17395" w14:textId="1DFA197F" w:rsidR="00C873E8" w:rsidRDefault="00C873E8" w:rsidP="00C40B19">
            <w:pPr>
              <w:pStyle w:val="Bodycopy"/>
              <w:spacing w:after="120"/>
              <w:jc w:val="center"/>
            </w:pPr>
            <w:r w:rsidRPr="00C873E8">
              <w:rPr>
                <w:b/>
              </w:rPr>
              <w:t>Note:</w:t>
            </w:r>
            <w:r w:rsidRPr="00C873E8">
              <w:t xml:space="preserve"> The </w:t>
            </w:r>
            <w:hyperlink r:id="rId21" w:history="1">
              <w:r w:rsidRPr="00C873E8">
                <w:rPr>
                  <w:rStyle w:val="Hyperlink"/>
                </w:rPr>
                <w:t>QPP Participation Status Tool</w:t>
              </w:r>
            </w:hyperlink>
            <w:r w:rsidRPr="00C873E8">
              <w:t xml:space="preserve"> will be updated in December 2024 with </w:t>
            </w:r>
            <w:proofErr w:type="gramStart"/>
            <w:r w:rsidRPr="00C873E8">
              <w:t>all of</w:t>
            </w:r>
            <w:proofErr w:type="gramEnd"/>
            <w:r w:rsidRPr="00C873E8">
              <w:t xml:space="preserve"> the qualifying events that triggered the MIPS automatic EUC policy in the 2024 performance year.</w:t>
            </w:r>
          </w:p>
        </w:tc>
      </w:tr>
    </w:tbl>
    <w:p w14:paraId="55732246" w14:textId="77777777" w:rsidR="00C873E8" w:rsidRDefault="00C873E8" w:rsidP="00D10791">
      <w:pPr>
        <w:pStyle w:val="Bodycopy"/>
        <w:spacing w:before="0"/>
      </w:pPr>
    </w:p>
    <w:p w14:paraId="02B6AE75" w14:textId="77777777" w:rsidR="00C873E8" w:rsidRPr="00C873E8" w:rsidRDefault="00C873E8" w:rsidP="00C873E8">
      <w:pPr>
        <w:pStyle w:val="Bodycopy"/>
      </w:pPr>
      <w:r w:rsidRPr="00C873E8">
        <w:t xml:space="preserve">Individual clinicians will automatically have all 4 MIPS performance categories reweighted to 0% and receive a score equal to the performance threshold, which will result in a neutral payment adjustment for the 2026 MIPS payment year </w:t>
      </w:r>
      <w:r w:rsidRPr="00C873E8">
        <w:rPr>
          <w:b/>
        </w:rPr>
        <w:t>unless</w:t>
      </w:r>
      <w:r w:rsidRPr="00C873E8">
        <w:t xml:space="preserve">:  </w:t>
      </w:r>
    </w:p>
    <w:p w14:paraId="7C9F3916" w14:textId="77777777" w:rsidR="00C873E8" w:rsidRPr="00C873E8" w:rsidRDefault="00C873E8" w:rsidP="00F15C50">
      <w:pPr>
        <w:pStyle w:val="Bodycopy"/>
        <w:numPr>
          <w:ilvl w:val="0"/>
          <w:numId w:val="10"/>
        </w:numPr>
      </w:pPr>
      <w:r w:rsidRPr="00C873E8">
        <w:t>The clinician submits data, or can be scored, as an individual for 2 or more MIPS performance categories (quality, improvement activities, and/or Promoting Interoperability):</w:t>
      </w:r>
    </w:p>
    <w:p w14:paraId="0C3B838E" w14:textId="77777777" w:rsidR="005932A9" w:rsidRDefault="00C873E8" w:rsidP="6FE683E3">
      <w:pPr>
        <w:pStyle w:val="Bodycopy"/>
        <w:numPr>
          <w:ilvl w:val="0"/>
          <w:numId w:val="1"/>
        </w:numPr>
      </w:pPr>
      <w:r>
        <w:t xml:space="preserve">Data submission by individual clinicians voids the 0% performance category weight on a category-by-category </w:t>
      </w:r>
      <w:proofErr w:type="gramStart"/>
      <w:r>
        <w:t>basis;</w:t>
      </w:r>
      <w:proofErr w:type="gramEnd"/>
    </w:p>
    <w:p w14:paraId="1A9AD98F" w14:textId="77777777" w:rsidR="005932A9" w:rsidRDefault="00C873E8" w:rsidP="6FE683E3">
      <w:pPr>
        <w:pStyle w:val="Bodycopy"/>
        <w:numPr>
          <w:ilvl w:val="0"/>
          <w:numId w:val="1"/>
        </w:numPr>
      </w:pPr>
      <w:r>
        <w:t>Clinicians who participate in an APM are eligible to receive automatic credit in the improvement activities performance category; for these MIPS eligible clinicians, submitting data for the quality and/or Promoting Interoperability performance categories will initiate a score in the improvement activities performance category (they’ll automatically receive 20 out of 40 possible points</w:t>
      </w:r>
      <w:proofErr w:type="gramStart"/>
      <w:r>
        <w:t>);</w:t>
      </w:r>
      <w:proofErr w:type="gramEnd"/>
    </w:p>
    <w:p w14:paraId="1CC351FA" w14:textId="73E7B1BF" w:rsidR="00C873E8" w:rsidRPr="00C873E8" w:rsidRDefault="00C873E8" w:rsidP="6FE683E3">
      <w:pPr>
        <w:pStyle w:val="Bodycopy"/>
        <w:numPr>
          <w:ilvl w:val="0"/>
          <w:numId w:val="1"/>
        </w:numPr>
      </w:pPr>
      <w:r>
        <w:lastRenderedPageBreak/>
        <w:t xml:space="preserve">Clinicians will receive a final score based on the data submitted and available for </w:t>
      </w:r>
      <w:proofErr w:type="gramStart"/>
      <w:r>
        <w:t>scoring;</w:t>
      </w:r>
      <w:proofErr w:type="gramEnd"/>
    </w:p>
    <w:p w14:paraId="0C2CAE3A" w14:textId="77777777" w:rsidR="00C873E8" w:rsidRPr="00C873E8" w:rsidRDefault="00C873E8" w:rsidP="00F15C50">
      <w:pPr>
        <w:pStyle w:val="Bodycopy"/>
        <w:numPr>
          <w:ilvl w:val="0"/>
          <w:numId w:val="10"/>
        </w:numPr>
      </w:pPr>
      <w:r w:rsidRPr="00C873E8">
        <w:t xml:space="preserve">The clinician is part of a group, subgroup, or APM Entity that submits data on behalf of its </w:t>
      </w:r>
      <w:proofErr w:type="gramStart"/>
      <w:r w:rsidRPr="00C873E8">
        <w:t>clinicians;</w:t>
      </w:r>
      <w:proofErr w:type="gramEnd"/>
      <w:r w:rsidRPr="00C873E8">
        <w:t xml:space="preserve"> OR</w:t>
      </w:r>
    </w:p>
    <w:p w14:paraId="2924A8B6" w14:textId="77777777" w:rsidR="00C873E8" w:rsidRDefault="00C873E8" w:rsidP="00F15C50">
      <w:pPr>
        <w:pStyle w:val="Bodycopy"/>
        <w:numPr>
          <w:ilvl w:val="0"/>
          <w:numId w:val="10"/>
        </w:numPr>
      </w:pPr>
      <w:r w:rsidRPr="00C873E8">
        <w:t>The clinician is part of a virtual group.</w:t>
      </w:r>
    </w:p>
    <w:p w14:paraId="486C0DC0" w14:textId="77777777" w:rsidR="005932A9" w:rsidRPr="00C873E8" w:rsidRDefault="005932A9" w:rsidP="005932A9">
      <w:pPr>
        <w:pStyle w:val="Bodycopy"/>
      </w:pPr>
    </w:p>
    <w:tbl>
      <w:tblPr>
        <w:tblStyle w:val="TableGrid"/>
        <w:tblW w:w="0" w:type="auto"/>
        <w:tblLook w:val="04A0" w:firstRow="1" w:lastRow="0" w:firstColumn="1" w:lastColumn="0" w:noHBand="0" w:noVBand="1"/>
      </w:tblPr>
      <w:tblGrid>
        <w:gridCol w:w="10070"/>
      </w:tblGrid>
      <w:tr w:rsidR="00C873E8" w14:paraId="7EE29A72" w14:textId="77777777" w:rsidTr="00C873E8">
        <w:tc>
          <w:tcPr>
            <w:tcW w:w="10070" w:type="dxa"/>
          </w:tcPr>
          <w:p w14:paraId="13AAD13A" w14:textId="5BEBFC8B" w:rsidR="00C873E8" w:rsidRPr="00C873E8" w:rsidRDefault="00C873E8" w:rsidP="00C873E8">
            <w:pPr>
              <w:pStyle w:val="Bodycopy"/>
              <w:jc w:val="center"/>
            </w:pPr>
            <w:r w:rsidRPr="00C873E8">
              <w:t xml:space="preserve">Under the MIPS automatic EUC policy, </w:t>
            </w:r>
            <w:r w:rsidRPr="00C873E8">
              <w:rPr>
                <w:b/>
              </w:rPr>
              <w:t>the cost performance category will always be weighted at 0%</w:t>
            </w:r>
            <w:r w:rsidRPr="00C873E8">
              <w:t>, even if you submit data as an individual for the other performance categories.</w:t>
            </w:r>
          </w:p>
          <w:p w14:paraId="57D0C356" w14:textId="6C60E2DC" w:rsidR="00C873E8" w:rsidRDefault="00C873E8" w:rsidP="00C40B19">
            <w:pPr>
              <w:pStyle w:val="Bodycopy"/>
              <w:spacing w:after="120"/>
              <w:jc w:val="center"/>
            </w:pPr>
            <w:r w:rsidRPr="00C873E8">
              <w:t>As a reminder, the MIPS automatic EUC policy doesn’t apply to group, subgroup, virtual group, or APM Entity participation.</w:t>
            </w:r>
          </w:p>
        </w:tc>
      </w:tr>
    </w:tbl>
    <w:p w14:paraId="235E1F0D" w14:textId="4FCCD7DC" w:rsidR="00C873E8" w:rsidRDefault="00C873E8" w:rsidP="009D101E">
      <w:pPr>
        <w:pStyle w:val="Bodycopy"/>
      </w:pPr>
      <w:r w:rsidRPr="00C873E8">
        <w:t xml:space="preserve">For a more detailed explanation of how your performance categories will be reweighted under the automatic policy based on data submission, please refer to </w:t>
      </w:r>
      <w:hyperlink w:anchor="_Appendix_A" w:history="1">
        <w:r w:rsidRPr="00C873E8">
          <w:rPr>
            <w:rStyle w:val="Hyperlink"/>
          </w:rPr>
          <w:t>Appendix A</w:t>
        </w:r>
      </w:hyperlink>
      <w:r w:rsidRPr="00C873E8">
        <w:t>.</w:t>
      </w:r>
    </w:p>
    <w:p w14:paraId="777A2B80" w14:textId="77777777" w:rsidR="00D10791" w:rsidRDefault="00D10791" w:rsidP="009D101E">
      <w:pPr>
        <w:pStyle w:val="Bodycopy"/>
      </w:pPr>
    </w:p>
    <w:p w14:paraId="56F2EBD2" w14:textId="51D92EB7" w:rsidR="00C873E8" w:rsidRPr="009D101E" w:rsidRDefault="00C873E8" w:rsidP="00D10791">
      <w:pPr>
        <w:pStyle w:val="Heading2"/>
        <w:spacing w:before="0"/>
      </w:pPr>
      <w:r w:rsidRPr="00C873E8">
        <w:t>Frequently Asked Questions</w:t>
      </w:r>
    </w:p>
    <w:p w14:paraId="404DB327" w14:textId="3634735D" w:rsidR="00C873E8" w:rsidRPr="009D101E" w:rsidRDefault="00C873E8" w:rsidP="00C873E8">
      <w:pPr>
        <w:pStyle w:val="Heading3"/>
      </w:pPr>
      <w:r w:rsidRPr="00C873E8">
        <w:t>How do I know if I’m in an area designated by CMS as being affected by an extreme and uncontrollable circumstance?</w:t>
      </w:r>
    </w:p>
    <w:p w14:paraId="6E0BD2BE" w14:textId="77777777" w:rsidR="00C873E8" w:rsidRDefault="00C873E8" w:rsidP="00C873E8">
      <w:pPr>
        <w:pStyle w:val="Bodycopy"/>
      </w:pPr>
      <w:r w:rsidRPr="00C873E8">
        <w:t xml:space="preserve">We communicate information about events and circumstances that trigger the MIPS automatic EUC policy through the QPP listserv. You can subscribe to the QPP listserv on the </w:t>
      </w:r>
      <w:hyperlink r:id="rId22" w:history="1">
        <w:r w:rsidRPr="00C873E8">
          <w:rPr>
            <w:rStyle w:val="Hyperlink"/>
          </w:rPr>
          <w:t>QPP website</w:t>
        </w:r>
      </w:hyperlink>
      <w:r w:rsidRPr="00664A40">
        <w:t xml:space="preserve"> </w:t>
      </w:r>
      <w:r w:rsidRPr="00C873E8">
        <w:t xml:space="preserve">by scrolling to the bottom of the webpage. In addition, we’ll update this fact sheet to identify any new events or changes to previously identified events. </w:t>
      </w:r>
    </w:p>
    <w:p w14:paraId="0B2E31E3" w14:textId="44ECED6C" w:rsidR="00345185" w:rsidRDefault="00345185" w:rsidP="00C873E8">
      <w:pPr>
        <w:pStyle w:val="Bodycopy"/>
      </w:pPr>
      <w:r>
        <w:t>We’re applying this policy to cli</w:t>
      </w:r>
      <w:r w:rsidR="001E4CD8">
        <w:t>nicians in the following designated</w:t>
      </w:r>
      <w:r w:rsidR="00091B8E">
        <w:t xml:space="preserve"> area</w:t>
      </w:r>
      <w:r w:rsidR="00E112F1">
        <w:t>(s)</w:t>
      </w:r>
      <w:r w:rsidR="00091B8E">
        <w:t xml:space="preserve"> listed on the FEMA website</w:t>
      </w:r>
      <w:r w:rsidR="00DB0FC8">
        <w:t xml:space="preserve"> under PA-A and PA-B</w:t>
      </w:r>
      <w:r w:rsidR="00D82295">
        <w:t>:</w:t>
      </w:r>
    </w:p>
    <w:p w14:paraId="5F984430" w14:textId="378406BE" w:rsidR="00D82295" w:rsidRDefault="00E112F1" w:rsidP="00D82295">
      <w:pPr>
        <w:pStyle w:val="Bodycopy"/>
        <w:numPr>
          <w:ilvl w:val="0"/>
          <w:numId w:val="13"/>
        </w:numPr>
      </w:pPr>
      <w:r>
        <w:t xml:space="preserve">The designated </w:t>
      </w:r>
      <w:r w:rsidR="00D82295">
        <w:t xml:space="preserve">counties in Texas </w:t>
      </w:r>
      <w:r w:rsidR="0049174C">
        <w:t>for</w:t>
      </w:r>
      <w:r w:rsidR="00104153">
        <w:t xml:space="preserve"> </w:t>
      </w:r>
      <w:r w:rsidR="0049174C">
        <w:t>H</w:t>
      </w:r>
      <w:r w:rsidR="00D82295">
        <w:t>urricane Beryl</w:t>
      </w:r>
    </w:p>
    <w:p w14:paraId="061E1E38" w14:textId="5E84FBEC" w:rsidR="00C64977" w:rsidRPr="00293F62" w:rsidRDefault="00413210" w:rsidP="00E03B6D">
      <w:pPr>
        <w:pStyle w:val="Bodycopy"/>
        <w:numPr>
          <w:ilvl w:val="1"/>
          <w:numId w:val="13"/>
        </w:numPr>
        <w:rPr>
          <w:rStyle w:val="Hyperlink"/>
          <w:color w:val="auto"/>
          <w:u w:val="none"/>
        </w:rPr>
      </w:pPr>
      <w:hyperlink r:id="rId23" w:history="1">
        <w:r w:rsidRPr="000B0057">
          <w:rPr>
            <w:rStyle w:val="Hyperlink"/>
          </w:rPr>
          <w:t>Texa</w:t>
        </w:r>
        <w:r w:rsidR="00EB6C6E" w:rsidRPr="000B0057">
          <w:rPr>
            <w:rStyle w:val="Hyperlink"/>
          </w:rPr>
          <w:t>s: DR-4798-TX</w:t>
        </w:r>
      </w:hyperlink>
    </w:p>
    <w:p w14:paraId="2331D29B" w14:textId="01B89838" w:rsidR="00602915" w:rsidRDefault="00602915" w:rsidP="00602915">
      <w:pPr>
        <w:pStyle w:val="Bodycopy"/>
        <w:numPr>
          <w:ilvl w:val="0"/>
          <w:numId w:val="13"/>
        </w:numPr>
      </w:pPr>
      <w:r w:rsidRPr="00856FD0">
        <w:t xml:space="preserve">The designated counties </w:t>
      </w:r>
      <w:r w:rsidR="00D722F6">
        <w:t>in Florida</w:t>
      </w:r>
      <w:r w:rsidR="00964EB0">
        <w:t xml:space="preserve"> </w:t>
      </w:r>
      <w:r w:rsidR="00D722F6">
        <w:t xml:space="preserve">for </w:t>
      </w:r>
      <w:r w:rsidRPr="00856FD0">
        <w:t>Hurricane</w:t>
      </w:r>
      <w:r w:rsidR="00D722F6">
        <w:t xml:space="preserve"> </w:t>
      </w:r>
      <w:r w:rsidRPr="00856FD0">
        <w:t>Debby</w:t>
      </w:r>
      <w:r w:rsidR="000723B4">
        <w:t xml:space="preserve"> (Counties updated 10/15/2024)</w:t>
      </w:r>
    </w:p>
    <w:p w14:paraId="7C41BDF8" w14:textId="533458AF" w:rsidR="004B5542" w:rsidRPr="00AD0391" w:rsidRDefault="001911B5" w:rsidP="004B5542">
      <w:pPr>
        <w:pStyle w:val="Bodycopy"/>
        <w:numPr>
          <w:ilvl w:val="1"/>
          <w:numId w:val="13"/>
        </w:numPr>
        <w:rPr>
          <w:rStyle w:val="Hyperlink"/>
          <w:color w:val="auto"/>
          <w:u w:val="none"/>
        </w:rPr>
      </w:pPr>
      <w:hyperlink r:id="rId24" w:history="1">
        <w:r w:rsidRPr="001911B5">
          <w:rPr>
            <w:rStyle w:val="Hyperlink"/>
          </w:rPr>
          <w:t>Florida: DR-4806-FL</w:t>
        </w:r>
      </w:hyperlink>
    </w:p>
    <w:p w14:paraId="24AC05E7" w14:textId="23713881" w:rsidR="00BA38EE" w:rsidRDefault="00BA38EE" w:rsidP="00BA38EE">
      <w:pPr>
        <w:pStyle w:val="Bodycopy"/>
        <w:numPr>
          <w:ilvl w:val="0"/>
          <w:numId w:val="13"/>
        </w:numPr>
      </w:pPr>
      <w:r w:rsidRPr="00AD0391">
        <w:t>The</w:t>
      </w:r>
      <w:r w:rsidR="001A6213">
        <w:t xml:space="preserve"> designated </w:t>
      </w:r>
      <w:r w:rsidR="009B548C">
        <w:t>parishes</w:t>
      </w:r>
      <w:r w:rsidR="001A6213">
        <w:t xml:space="preserve"> in Louisiana for Hurricane Francine</w:t>
      </w:r>
      <w:r w:rsidR="003640FA">
        <w:t xml:space="preserve"> (Parishes updated </w:t>
      </w:r>
      <w:r w:rsidR="00093655">
        <w:t>11</w:t>
      </w:r>
      <w:r w:rsidR="003640FA">
        <w:t>/</w:t>
      </w:r>
      <w:r w:rsidR="00093655">
        <w:t>04</w:t>
      </w:r>
      <w:r w:rsidR="003640FA">
        <w:t>/20</w:t>
      </w:r>
      <w:r w:rsidR="00F2151F">
        <w:t>24)</w:t>
      </w:r>
    </w:p>
    <w:p w14:paraId="4FA9B3A7" w14:textId="72EB566F" w:rsidR="007018ED" w:rsidRDefault="007018ED" w:rsidP="007018ED">
      <w:pPr>
        <w:pStyle w:val="Bodycopy"/>
        <w:numPr>
          <w:ilvl w:val="1"/>
          <w:numId w:val="13"/>
        </w:numPr>
      </w:pPr>
      <w:hyperlink r:id="rId25" w:history="1">
        <w:r w:rsidRPr="007A1FB1">
          <w:rPr>
            <w:rStyle w:val="Hyperlink"/>
          </w:rPr>
          <w:t xml:space="preserve">Louisiana: </w:t>
        </w:r>
        <w:r w:rsidR="007A1FB1" w:rsidRPr="007A1FB1">
          <w:rPr>
            <w:rStyle w:val="Hyperlink"/>
          </w:rPr>
          <w:t>DR-4817-LA</w:t>
        </w:r>
      </w:hyperlink>
    </w:p>
    <w:p w14:paraId="4C3E990F" w14:textId="132FD7A7" w:rsidR="007A1FB1" w:rsidRDefault="00670974" w:rsidP="007A1FB1">
      <w:pPr>
        <w:pStyle w:val="Bodycopy"/>
        <w:numPr>
          <w:ilvl w:val="0"/>
          <w:numId w:val="13"/>
        </w:numPr>
      </w:pPr>
      <w:r>
        <w:t xml:space="preserve">The designated counties in </w:t>
      </w:r>
      <w:r w:rsidR="004F460E">
        <w:t xml:space="preserve">Florida, Georgia, North Carolina, South Carolina and Tennessee for Hurricane </w:t>
      </w:r>
      <w:r w:rsidR="0045769D">
        <w:t xml:space="preserve">or Tropical Storm </w:t>
      </w:r>
      <w:r w:rsidR="004F460E">
        <w:t>Helene</w:t>
      </w:r>
      <w:r w:rsidR="00F2151F">
        <w:t xml:space="preserve"> (Counties updated </w:t>
      </w:r>
      <w:r w:rsidR="00C66CD1">
        <w:t>12</w:t>
      </w:r>
      <w:r w:rsidR="00F2151F">
        <w:t>/</w:t>
      </w:r>
      <w:r w:rsidR="00C66CD1">
        <w:t>02</w:t>
      </w:r>
      <w:r w:rsidR="00F2151F">
        <w:t>/2024)</w:t>
      </w:r>
    </w:p>
    <w:p w14:paraId="5F3A8C98" w14:textId="0BB2AD2E" w:rsidR="00A20894" w:rsidRDefault="00A20894" w:rsidP="00A20894">
      <w:pPr>
        <w:pStyle w:val="Bodycopy"/>
        <w:numPr>
          <w:ilvl w:val="1"/>
          <w:numId w:val="13"/>
        </w:numPr>
      </w:pPr>
      <w:hyperlink r:id="rId26" w:history="1">
        <w:r w:rsidRPr="006F7533">
          <w:rPr>
            <w:rStyle w:val="Hyperlink"/>
          </w:rPr>
          <w:t>Florida</w:t>
        </w:r>
        <w:r w:rsidR="006F7533" w:rsidRPr="006F7533">
          <w:rPr>
            <w:rStyle w:val="Hyperlink"/>
          </w:rPr>
          <w:t>: DR-4828-FL</w:t>
        </w:r>
      </w:hyperlink>
    </w:p>
    <w:p w14:paraId="0A2223FB" w14:textId="6B93D095" w:rsidR="00A20894" w:rsidRDefault="00A20894" w:rsidP="00A20894">
      <w:pPr>
        <w:pStyle w:val="Bodycopy"/>
        <w:numPr>
          <w:ilvl w:val="1"/>
          <w:numId w:val="13"/>
        </w:numPr>
      </w:pPr>
      <w:hyperlink r:id="rId27" w:history="1">
        <w:r w:rsidRPr="009C495A">
          <w:rPr>
            <w:rStyle w:val="Hyperlink"/>
          </w:rPr>
          <w:t>Georgia</w:t>
        </w:r>
        <w:r w:rsidR="009C495A" w:rsidRPr="009C495A">
          <w:rPr>
            <w:rStyle w:val="Hyperlink"/>
          </w:rPr>
          <w:t>: DR-4830-GA</w:t>
        </w:r>
      </w:hyperlink>
    </w:p>
    <w:p w14:paraId="29D32432" w14:textId="36BA2D6B" w:rsidR="00A20894" w:rsidRDefault="00A20894" w:rsidP="00A20894">
      <w:pPr>
        <w:pStyle w:val="Bodycopy"/>
        <w:numPr>
          <w:ilvl w:val="1"/>
          <w:numId w:val="13"/>
        </w:numPr>
      </w:pPr>
      <w:hyperlink r:id="rId28" w:history="1">
        <w:r w:rsidRPr="00812947">
          <w:rPr>
            <w:rStyle w:val="Hyperlink"/>
          </w:rPr>
          <w:t>North Carolina</w:t>
        </w:r>
        <w:r w:rsidR="009C495A" w:rsidRPr="00812947">
          <w:rPr>
            <w:rStyle w:val="Hyperlink"/>
          </w:rPr>
          <w:t xml:space="preserve">: </w:t>
        </w:r>
        <w:r w:rsidR="00812947" w:rsidRPr="00812947">
          <w:rPr>
            <w:rStyle w:val="Hyperlink"/>
          </w:rPr>
          <w:t>DR-4827-NC</w:t>
        </w:r>
      </w:hyperlink>
    </w:p>
    <w:p w14:paraId="37A6A231" w14:textId="56221DF8" w:rsidR="00A20894" w:rsidRDefault="00A20894" w:rsidP="00A20894">
      <w:pPr>
        <w:pStyle w:val="Bodycopy"/>
        <w:numPr>
          <w:ilvl w:val="1"/>
          <w:numId w:val="13"/>
        </w:numPr>
      </w:pPr>
      <w:hyperlink r:id="rId29" w:history="1">
        <w:r w:rsidRPr="00812947">
          <w:rPr>
            <w:rStyle w:val="Hyperlink"/>
          </w:rPr>
          <w:t>South Carolina</w:t>
        </w:r>
        <w:r w:rsidR="00812947" w:rsidRPr="00812947">
          <w:rPr>
            <w:rStyle w:val="Hyperlink"/>
          </w:rPr>
          <w:t>: DR-4829-SC</w:t>
        </w:r>
      </w:hyperlink>
    </w:p>
    <w:p w14:paraId="47C90ABC" w14:textId="751823A3" w:rsidR="00A20894" w:rsidRPr="003254A7" w:rsidRDefault="00A20894" w:rsidP="00A20894">
      <w:pPr>
        <w:pStyle w:val="Bodycopy"/>
        <w:numPr>
          <w:ilvl w:val="1"/>
          <w:numId w:val="13"/>
        </w:numPr>
        <w:rPr>
          <w:rStyle w:val="Hyperlink"/>
          <w:color w:val="auto"/>
          <w:u w:val="none"/>
        </w:rPr>
      </w:pPr>
      <w:hyperlink r:id="rId30" w:history="1">
        <w:r w:rsidRPr="0045769D">
          <w:rPr>
            <w:rStyle w:val="Hyperlink"/>
          </w:rPr>
          <w:t>Tennessee</w:t>
        </w:r>
        <w:r w:rsidR="00883068" w:rsidRPr="0045769D">
          <w:rPr>
            <w:rStyle w:val="Hyperlink"/>
          </w:rPr>
          <w:t>: DR-4832-TN</w:t>
        </w:r>
      </w:hyperlink>
    </w:p>
    <w:p w14:paraId="1E5D03EA" w14:textId="726F6CBB" w:rsidR="000723B4" w:rsidRDefault="000723B4" w:rsidP="000723B4">
      <w:pPr>
        <w:pStyle w:val="Bodycopy"/>
        <w:numPr>
          <w:ilvl w:val="0"/>
          <w:numId w:val="13"/>
        </w:numPr>
      </w:pPr>
      <w:r w:rsidRPr="003254A7">
        <w:t>T</w:t>
      </w:r>
      <w:r>
        <w:t xml:space="preserve">he designated counties in </w:t>
      </w:r>
      <w:r w:rsidR="00634511">
        <w:t>Florida</w:t>
      </w:r>
      <w:r w:rsidR="008B7282">
        <w:t xml:space="preserve"> for Hurricane Milton </w:t>
      </w:r>
      <w:r w:rsidR="002A7A89">
        <w:t>(Counties updated 1</w:t>
      </w:r>
      <w:r w:rsidR="00632C00">
        <w:t>1</w:t>
      </w:r>
      <w:r w:rsidR="002A7A89">
        <w:t>/</w:t>
      </w:r>
      <w:r w:rsidR="00632C00">
        <w:t>04</w:t>
      </w:r>
      <w:r w:rsidR="009663DB">
        <w:t>/2024)</w:t>
      </w:r>
    </w:p>
    <w:p w14:paraId="6AC71938" w14:textId="2CF5A0C3" w:rsidR="004D7211" w:rsidRDefault="004D7211" w:rsidP="004D7211">
      <w:pPr>
        <w:pStyle w:val="Bodycopy"/>
        <w:numPr>
          <w:ilvl w:val="1"/>
          <w:numId w:val="13"/>
        </w:numPr>
      </w:pPr>
      <w:hyperlink r:id="rId31" w:history="1">
        <w:r w:rsidRPr="00516A37">
          <w:rPr>
            <w:rStyle w:val="Hyperlink"/>
          </w:rPr>
          <w:t xml:space="preserve">Florida: </w:t>
        </w:r>
        <w:r w:rsidR="00516A37" w:rsidRPr="00516A37">
          <w:rPr>
            <w:rStyle w:val="Hyperlink"/>
          </w:rPr>
          <w:t>DR-4834-FL</w:t>
        </w:r>
      </w:hyperlink>
    </w:p>
    <w:p w14:paraId="70462720" w14:textId="238F0D2F" w:rsidR="00C873E8" w:rsidRDefault="00C873E8" w:rsidP="00C873E8">
      <w:pPr>
        <w:pStyle w:val="Bodycopy"/>
      </w:pPr>
      <w:r w:rsidRPr="00C873E8">
        <w:t xml:space="preserve">If, and when we identify qualifying events, you can find information about designated disaster areas in this fact sheet and on the </w:t>
      </w:r>
      <w:hyperlink r:id="rId32" w:history="1">
        <w:r w:rsidRPr="00C873E8">
          <w:rPr>
            <w:rStyle w:val="Hyperlink"/>
          </w:rPr>
          <w:t>CMS Emergency Preparedness &amp; Response Operations webpage</w:t>
        </w:r>
      </w:hyperlink>
      <w:r w:rsidRPr="00C873E8">
        <w:t>. Clinicians can monitor these pages for updates on designated disaster areas.</w:t>
      </w:r>
      <w:r w:rsidR="0049174C">
        <w:t xml:space="preserve"> </w:t>
      </w:r>
      <w:hyperlink w:anchor="_Appendix_B" w:history="1">
        <w:r w:rsidR="0049174C" w:rsidRPr="00C856C4">
          <w:rPr>
            <w:rStyle w:val="Hyperlink"/>
          </w:rPr>
          <w:t>Appendix B</w:t>
        </w:r>
      </w:hyperlink>
      <w:r w:rsidR="0049174C">
        <w:t xml:space="preserve"> lists the counties identified as located in CMS-designated areas that have been affected by an extreme and uncontrollable circumstance. </w:t>
      </w:r>
    </w:p>
    <w:p w14:paraId="1F27CE60" w14:textId="77777777" w:rsidR="00D10791" w:rsidRDefault="00D10791" w:rsidP="00C873E8">
      <w:pPr>
        <w:pStyle w:val="Bodycopy"/>
      </w:pPr>
    </w:p>
    <w:tbl>
      <w:tblPr>
        <w:tblStyle w:val="TableGrid"/>
        <w:tblW w:w="0" w:type="auto"/>
        <w:tblLook w:val="04A0" w:firstRow="1" w:lastRow="0" w:firstColumn="1" w:lastColumn="0" w:noHBand="0" w:noVBand="1"/>
      </w:tblPr>
      <w:tblGrid>
        <w:gridCol w:w="10070"/>
      </w:tblGrid>
      <w:tr w:rsidR="00C873E8" w:rsidRPr="00D10791" w14:paraId="6B8D7E06" w14:textId="77777777" w:rsidTr="00C873E8">
        <w:tc>
          <w:tcPr>
            <w:tcW w:w="10070" w:type="dxa"/>
          </w:tcPr>
          <w:p w14:paraId="22F9FDE2" w14:textId="244CBD22" w:rsidR="00C873E8" w:rsidRPr="00D10791" w:rsidRDefault="00C873E8" w:rsidP="00C40B19">
            <w:pPr>
              <w:spacing w:before="120" w:after="120"/>
              <w:jc w:val="center"/>
              <w:rPr>
                <w:rFonts w:asciiTheme="majorHAnsi" w:hAnsiTheme="majorHAnsi" w:cstheme="majorHAnsi"/>
              </w:rPr>
            </w:pPr>
            <w:r w:rsidRPr="00D10791">
              <w:rPr>
                <w:rFonts w:asciiTheme="majorHAnsi" w:hAnsiTheme="majorHAnsi" w:cstheme="majorHAnsi"/>
                <w:b/>
                <w:bCs/>
              </w:rPr>
              <w:t xml:space="preserve">Note: </w:t>
            </w:r>
            <w:r w:rsidRPr="00D10791">
              <w:rPr>
                <w:rFonts w:asciiTheme="majorHAnsi" w:hAnsiTheme="majorHAnsi" w:cstheme="majorHAnsi"/>
              </w:rPr>
              <w:t xml:space="preserve">It is at CMS’ discretion </w:t>
            </w:r>
            <w:proofErr w:type="gramStart"/>
            <w:r w:rsidRPr="00D10791">
              <w:rPr>
                <w:rFonts w:asciiTheme="majorHAnsi" w:hAnsiTheme="majorHAnsi" w:cstheme="majorHAnsi"/>
              </w:rPr>
              <w:t>whether or not</w:t>
            </w:r>
            <w:proofErr w:type="gramEnd"/>
            <w:r w:rsidRPr="00D10791">
              <w:rPr>
                <w:rFonts w:asciiTheme="majorHAnsi" w:hAnsiTheme="majorHAnsi" w:cstheme="majorHAnsi"/>
              </w:rPr>
              <w:t xml:space="preserve"> a region affected by extreme and uncontrollable circumstances is identified as having qualified to trigger the MIPS automatic EUC policy. If you were part of an extreme and uncontrollable circumstance that didn’t trigger the MIPS automatic EUC policy, you may submit a </w:t>
            </w:r>
            <w:hyperlink r:id="rId33" w:history="1">
              <w:r w:rsidRPr="00D10791">
                <w:rPr>
                  <w:rStyle w:val="Hyperlink"/>
                  <w:rFonts w:asciiTheme="majorHAnsi" w:hAnsiTheme="majorHAnsi" w:cstheme="majorHAnsi"/>
                </w:rPr>
                <w:t>2024 MIPS EUC Exception application</w:t>
              </w:r>
            </w:hyperlink>
            <w:r w:rsidRPr="00D10791">
              <w:rPr>
                <w:rFonts w:asciiTheme="majorHAnsi" w:hAnsiTheme="majorHAnsi" w:cstheme="majorHAnsi"/>
              </w:rPr>
              <w:t>, which is now available for individuals, groups, virtual groups, and APM Entities.</w:t>
            </w:r>
          </w:p>
        </w:tc>
      </w:tr>
    </w:tbl>
    <w:p w14:paraId="1CE1D494" w14:textId="77777777" w:rsidR="00C873E8" w:rsidRDefault="00C873E8" w:rsidP="00D10791">
      <w:pPr>
        <w:pStyle w:val="Bodycopy"/>
        <w:spacing w:before="0"/>
      </w:pPr>
    </w:p>
    <w:p w14:paraId="5B943B07" w14:textId="32F30D8E" w:rsidR="00C873E8" w:rsidRPr="009D101E" w:rsidRDefault="00C873E8" w:rsidP="00C873E8">
      <w:pPr>
        <w:pStyle w:val="Heading3"/>
      </w:pPr>
      <w:r w:rsidRPr="00C873E8">
        <w:t xml:space="preserve">What if I’m part of a group, subgroup, virtual group, or APM Entity where some, but not all, clinicians </w:t>
      </w:r>
      <w:proofErr w:type="gramStart"/>
      <w:r w:rsidRPr="00C873E8">
        <w:t>are located in</w:t>
      </w:r>
      <w:proofErr w:type="gramEnd"/>
      <w:r w:rsidRPr="00C873E8">
        <w:t xml:space="preserve"> areas designated by CMS as affected by an extreme and uncontrollable circumstance?</w:t>
      </w:r>
    </w:p>
    <w:p w14:paraId="7DCE806D" w14:textId="77777777" w:rsidR="00C873E8" w:rsidRPr="00C873E8" w:rsidRDefault="00C873E8" w:rsidP="00C873E8">
      <w:pPr>
        <w:pStyle w:val="Bodycopy"/>
      </w:pPr>
      <w:r w:rsidRPr="00C873E8">
        <w:t xml:space="preserve">The automatic EUC policy will only apply to individual MIPS eligible clinicians located in the designated area. CMS will assign a weight of 0% to all performance categories, resulting in a neutral payment adjustment for the 2026 MIPS payment year to MIPS eligible clinicians located in the designated area(s), </w:t>
      </w:r>
      <w:r w:rsidRPr="00C873E8">
        <w:rPr>
          <w:b/>
          <w:u w:val="single"/>
        </w:rPr>
        <w:t>unless</w:t>
      </w:r>
      <w:r w:rsidRPr="00C873E8">
        <w:t xml:space="preserve"> your group, subgroup or APM Entity submits data on your behalf during the 2024 submission period (January 2, 2025 – March 31, 2025) or </w:t>
      </w:r>
      <w:proofErr w:type="gramStart"/>
      <w:r w:rsidRPr="00C873E8">
        <w:t>you’re</w:t>
      </w:r>
      <w:proofErr w:type="gramEnd"/>
      <w:r w:rsidRPr="00C873E8">
        <w:t xml:space="preserve"> part of a CMS-approved virtual group.</w:t>
      </w:r>
    </w:p>
    <w:p w14:paraId="7621C995" w14:textId="77777777" w:rsidR="00C873E8" w:rsidRPr="00C873E8" w:rsidRDefault="00C873E8" w:rsidP="00C873E8">
      <w:pPr>
        <w:pStyle w:val="Bodycopy"/>
      </w:pPr>
      <w:r w:rsidRPr="00C873E8">
        <w:t xml:space="preserve">A group, subgroup, or APM Entity (with clinicians who qualify for the automatic EUC policy) that chooses to submit data at the group, subgroup, or APM Entity level for the 2024 performance year will be scored as a group, subgroup, or APM Entity according to the existing and applicable 2024 MIPS scoring policies. </w:t>
      </w:r>
    </w:p>
    <w:p w14:paraId="093F603A" w14:textId="77777777" w:rsidR="00C873E8" w:rsidRPr="00C873E8" w:rsidRDefault="00C873E8" w:rsidP="00C873E8">
      <w:pPr>
        <w:pStyle w:val="Bodycopy"/>
      </w:pPr>
      <w:r w:rsidRPr="00C873E8">
        <w:t>All CMS-approved virtual groups will be scored as a virtual group according to existing MIPS scoring policies, regardless of if they submit data or not.</w:t>
      </w:r>
    </w:p>
    <w:p w14:paraId="5F5B57BA" w14:textId="77777777" w:rsidR="00C873E8" w:rsidRPr="00C873E8" w:rsidRDefault="00C873E8" w:rsidP="00C873E8">
      <w:pPr>
        <w:pStyle w:val="Bodycopy"/>
      </w:pPr>
      <w:r w:rsidRPr="00C873E8">
        <w:t xml:space="preserve">Groups and virtual groups can complete an EUC Exception application if the extreme and uncontrollable circumstance affects their ability to collect data, at the group or virtual group level, for a specific MIPS performance category or categories. (Subgroups will inherit any reweighting approved for their affiliated group; they can’t request reweighting independent of their affiliated group’s status.) APM Entities also may </w:t>
      </w:r>
      <w:proofErr w:type="gramStart"/>
      <w:r w:rsidRPr="00C873E8">
        <w:t>submit an application</w:t>
      </w:r>
      <w:proofErr w:type="gramEnd"/>
      <w:r w:rsidRPr="00C873E8">
        <w:t xml:space="preserve"> but must request reweighting for all performance categories.</w:t>
      </w:r>
    </w:p>
    <w:p w14:paraId="1ACB1C30" w14:textId="77777777" w:rsidR="00C0569D" w:rsidRDefault="00C0569D" w:rsidP="00664A40">
      <w:pPr>
        <w:pStyle w:val="Bodycopy"/>
        <w:spacing w:before="0"/>
      </w:pPr>
    </w:p>
    <w:p w14:paraId="60A5A789" w14:textId="07415E89" w:rsidR="00C873E8" w:rsidRPr="009D101E" w:rsidRDefault="00C0569D" w:rsidP="00664A40">
      <w:pPr>
        <w:pStyle w:val="Heading3"/>
        <w:spacing w:before="0"/>
      </w:pPr>
      <w:r w:rsidRPr="00C0569D">
        <w:t>What should I do if I’m eligible for the MIPS automatic EUC policy, but my performance feedback doesn’t reflect the correct reweighting?</w:t>
      </w:r>
    </w:p>
    <w:p w14:paraId="7CCE721B" w14:textId="77777777" w:rsidR="00C0569D" w:rsidRPr="00C0569D" w:rsidRDefault="00C0569D" w:rsidP="00C0569D">
      <w:pPr>
        <w:pStyle w:val="Bodycopy"/>
      </w:pPr>
      <w:r w:rsidRPr="00C0569D">
        <w:t>If you believe that you qualified for the automatic EUC policy, but don’t see it reflected in your performance feedback, you should submit a targeted review. Targeted reviews can be requested upon release of 2024 MIPS final scores and for 30 days after 2026 MIPS payment adjustments are released.</w:t>
      </w:r>
    </w:p>
    <w:p w14:paraId="2CAB36C8" w14:textId="77777777" w:rsidR="00C0569D" w:rsidRDefault="00C0569D" w:rsidP="00664A40">
      <w:pPr>
        <w:pStyle w:val="Bodycopy"/>
        <w:spacing w:before="0"/>
      </w:pPr>
    </w:p>
    <w:p w14:paraId="71DD7BB5" w14:textId="4B362165" w:rsidR="00C873E8" w:rsidRPr="009D101E" w:rsidRDefault="00C0569D" w:rsidP="00664A40">
      <w:pPr>
        <w:pStyle w:val="Heading3"/>
        <w:spacing w:before="0"/>
      </w:pPr>
      <w:r w:rsidRPr="00C0569D">
        <w:t xml:space="preserve">What happens if I’m a MIPS eligible clinician covered by the MIPS automatic EUC </w:t>
      </w:r>
      <w:r w:rsidR="00E112F1" w:rsidRPr="00C0569D">
        <w:t>policy,</w:t>
      </w:r>
      <w:r w:rsidRPr="00C0569D">
        <w:t xml:space="preserve"> but I still submit data?</w:t>
      </w:r>
    </w:p>
    <w:p w14:paraId="5DCA9CC4" w14:textId="77777777" w:rsidR="00C0569D" w:rsidRDefault="00C0569D" w:rsidP="00C873E8">
      <w:pPr>
        <w:pStyle w:val="Bodycopy"/>
      </w:pPr>
      <w:r w:rsidRPr="00C0569D">
        <w:t xml:space="preserve">It depends on how many performance categories for which you submit data </w:t>
      </w:r>
      <w:r w:rsidRPr="00C0569D">
        <w:rPr>
          <w:b/>
        </w:rPr>
        <w:t>as an individual</w:t>
      </w:r>
      <w:r w:rsidRPr="00C0569D">
        <w:t>.</w:t>
      </w:r>
    </w:p>
    <w:p w14:paraId="6AE7AC36" w14:textId="77777777" w:rsidR="00C0569D" w:rsidRPr="00C0569D" w:rsidRDefault="00C0569D" w:rsidP="00F15C50">
      <w:pPr>
        <w:pStyle w:val="Bodycopy"/>
        <w:numPr>
          <w:ilvl w:val="0"/>
          <w:numId w:val="11"/>
        </w:numPr>
      </w:pPr>
      <w:r w:rsidRPr="00C0569D">
        <w:t xml:space="preserve">If you submit data for 1 performance category (or no data at all), you’ll receive a final score equal to the performance threshold and receive a neutral payment adjustment. </w:t>
      </w:r>
    </w:p>
    <w:p w14:paraId="54C677F2" w14:textId="77777777" w:rsidR="00C0569D" w:rsidRPr="00C0569D" w:rsidRDefault="00C0569D" w:rsidP="00F15C50">
      <w:pPr>
        <w:pStyle w:val="Bodycopy"/>
        <w:numPr>
          <w:ilvl w:val="1"/>
          <w:numId w:val="11"/>
        </w:numPr>
        <w:ind w:left="720"/>
      </w:pPr>
      <w:r w:rsidRPr="00C0569D">
        <w:rPr>
          <w:b/>
        </w:rPr>
        <w:lastRenderedPageBreak/>
        <w:t>Note</w:t>
      </w:r>
      <w:r w:rsidRPr="00C0569D">
        <w:t>: If you participate in an APM, you’re eligible to receive automatic credit in the improvement activities performance category. Submitting data for the quality or Promoting Interoperability performance categories will initiate a score in the improvement activities performance category (20 out of 40 possible points), and you’ll receive a final score based on the data submitted and available for scoring.</w:t>
      </w:r>
    </w:p>
    <w:p w14:paraId="5CF46125" w14:textId="77777777" w:rsidR="00C0569D" w:rsidRPr="00C0569D" w:rsidRDefault="00C0569D" w:rsidP="00F15C50">
      <w:pPr>
        <w:pStyle w:val="Bodycopy"/>
        <w:numPr>
          <w:ilvl w:val="0"/>
          <w:numId w:val="11"/>
        </w:numPr>
      </w:pPr>
      <w:bookmarkStart w:id="1" w:name="_Hlk530054855"/>
      <w:r w:rsidRPr="00C0569D">
        <w:t>If you submit data for 2 or 3 performance categories (quality, improvement activities, and/or Promoting Interoperability), you’ll be scored on the performance categories for which you submitted data. Your final score will determine your payment adjustment.</w:t>
      </w:r>
      <w:bookmarkEnd w:id="1"/>
    </w:p>
    <w:p w14:paraId="263FA74D" w14:textId="77777777" w:rsidR="00C0569D" w:rsidRPr="00C0569D" w:rsidRDefault="00C0569D" w:rsidP="00F15C50">
      <w:pPr>
        <w:pStyle w:val="Bodycopy"/>
        <w:numPr>
          <w:ilvl w:val="1"/>
          <w:numId w:val="11"/>
        </w:numPr>
        <w:ind w:left="720"/>
      </w:pPr>
      <w:r w:rsidRPr="00C0569D">
        <w:rPr>
          <w:b/>
        </w:rPr>
        <w:t>Note</w:t>
      </w:r>
      <w:r w:rsidRPr="00C0569D">
        <w:t>: If you participate in an APM, you’re eligible to receive automatic credit in the improvement activities performance category. Submitting data for the quality and Promoting Interoperability performance categories will initiate a score in the improvement activities performance category (20 out of 40 possible points), and you’ll receive a final score based on the data submitted and available for scoring.</w:t>
      </w:r>
    </w:p>
    <w:p w14:paraId="73020D29" w14:textId="77777777" w:rsidR="00C0569D" w:rsidRPr="00C0569D" w:rsidRDefault="00C0569D" w:rsidP="00F15C50">
      <w:pPr>
        <w:pStyle w:val="Bodycopy"/>
        <w:numPr>
          <w:ilvl w:val="0"/>
          <w:numId w:val="11"/>
        </w:numPr>
      </w:pPr>
      <w:r w:rsidRPr="00C0569D">
        <w:t xml:space="preserve">You </w:t>
      </w:r>
      <w:r w:rsidRPr="00C0569D">
        <w:rPr>
          <w:b/>
        </w:rPr>
        <w:t>won’t</w:t>
      </w:r>
      <w:r w:rsidRPr="00C0569D">
        <w:t xml:space="preserve"> be scored in any performance category for which data isn’t submitted (see exception noted above for APM participants).</w:t>
      </w:r>
    </w:p>
    <w:p w14:paraId="30BFD615" w14:textId="77777777" w:rsidR="00C0569D" w:rsidRPr="00C0569D" w:rsidRDefault="00C0569D" w:rsidP="00F15C50">
      <w:pPr>
        <w:pStyle w:val="Bodycopy"/>
        <w:numPr>
          <w:ilvl w:val="0"/>
          <w:numId w:val="11"/>
        </w:numPr>
      </w:pPr>
      <w:r w:rsidRPr="00C0569D">
        <w:t xml:space="preserve">You </w:t>
      </w:r>
      <w:r w:rsidRPr="00C0569D">
        <w:rPr>
          <w:b/>
        </w:rPr>
        <w:t>won’t</w:t>
      </w:r>
      <w:r w:rsidRPr="00C0569D">
        <w:t xml:space="preserve"> be scored on the cost performance category under the </w:t>
      </w:r>
      <w:r w:rsidRPr="00C0569D">
        <w:rPr>
          <w:u w:val="single"/>
        </w:rPr>
        <w:t>automatic</w:t>
      </w:r>
      <w:r w:rsidRPr="00C0569D">
        <w:t xml:space="preserve"> EUC policy even if data are submitted in other performance categories. (</w:t>
      </w:r>
      <w:r w:rsidRPr="00C0569D">
        <w:rPr>
          <w:b/>
        </w:rPr>
        <w:t>Reminder</w:t>
      </w:r>
      <w:r w:rsidRPr="00C0569D">
        <w:t xml:space="preserve">: The automatic EUC policy </w:t>
      </w:r>
      <w:r w:rsidRPr="00C0569D">
        <w:rPr>
          <w:b/>
        </w:rPr>
        <w:t>doesn’t</w:t>
      </w:r>
      <w:r w:rsidRPr="00C0569D">
        <w:t xml:space="preserve"> apply to group, subgroup, virtual group, or APM Entity participation.)</w:t>
      </w:r>
    </w:p>
    <w:p w14:paraId="0F595C54" w14:textId="77777777" w:rsidR="00C0569D" w:rsidRDefault="00C0569D" w:rsidP="00664A40">
      <w:pPr>
        <w:pStyle w:val="Heading3"/>
        <w:spacing w:before="0"/>
      </w:pPr>
    </w:p>
    <w:p w14:paraId="5DFD2691" w14:textId="1E212B1B" w:rsidR="00C0569D" w:rsidRPr="00C0569D" w:rsidRDefault="00C0569D" w:rsidP="00664A40">
      <w:pPr>
        <w:pStyle w:val="Heading3"/>
        <w:spacing w:before="0"/>
      </w:pPr>
      <w:r w:rsidRPr="00C0569D">
        <w:t>What happens if I’ve submitted Medicare Part B claims before an event that triggers the MIPS automatic EUC policy?</w:t>
      </w:r>
    </w:p>
    <w:p w14:paraId="18BB2B50" w14:textId="77777777" w:rsidR="00C0569D" w:rsidRPr="00C0569D" w:rsidRDefault="00C0569D" w:rsidP="00C0569D">
      <w:pPr>
        <w:pStyle w:val="Bodycopy"/>
      </w:pPr>
      <w:r w:rsidRPr="00C0569D">
        <w:t xml:space="preserve">If a MIPS eligible clinician in a small practice reports quality measures through Medicare Part B claims collection </w:t>
      </w:r>
      <w:r w:rsidRPr="00C0569D">
        <w:rPr>
          <w:b/>
        </w:rPr>
        <w:t>and</w:t>
      </w:r>
      <w:r w:rsidRPr="00C0569D">
        <w:t xml:space="preserve"> we receive data for the clinician before a triggering</w:t>
      </w:r>
      <w:r w:rsidRPr="00C0569D">
        <w:rPr>
          <w:b/>
        </w:rPr>
        <w:t xml:space="preserve"> </w:t>
      </w:r>
      <w:r w:rsidRPr="00C0569D">
        <w:t xml:space="preserve">event for the automatic EUC policy, their Medicare Part B claims data </w:t>
      </w:r>
      <w:proofErr w:type="gramStart"/>
      <w:r w:rsidRPr="00C0569D">
        <w:t>would</w:t>
      </w:r>
      <w:proofErr w:type="gramEnd"/>
      <w:r w:rsidRPr="00C0569D">
        <w:t xml:space="preserve"> only contribute to their individual final score if they also submit data as individuals for either the</w:t>
      </w:r>
      <w:r w:rsidRPr="00C0569D">
        <w:rPr>
          <w:b/>
        </w:rPr>
        <w:t xml:space="preserve"> </w:t>
      </w:r>
      <w:r w:rsidRPr="00C0569D">
        <w:t xml:space="preserve">Promoting Interoperability or improvement activities performance categories. </w:t>
      </w:r>
    </w:p>
    <w:p w14:paraId="5F796365" w14:textId="256F5D77" w:rsidR="00C0569D" w:rsidRDefault="00C0569D" w:rsidP="00C0569D">
      <w:pPr>
        <w:pStyle w:val="Bodycopy"/>
      </w:pPr>
      <w:r w:rsidRPr="00C0569D">
        <w:t xml:space="preserve">Please note that </w:t>
      </w:r>
      <w:r w:rsidRPr="00C0569D">
        <w:rPr>
          <w:b/>
        </w:rPr>
        <w:t>we’ll no longer automatically calculate a score for the quality performance category at the group level</w:t>
      </w:r>
      <w:r w:rsidRPr="00C0569D">
        <w:t xml:space="preserve"> when clinicians in a </w:t>
      </w:r>
      <w:proofErr w:type="gramStart"/>
      <w:r w:rsidRPr="00C0569D">
        <w:t>small practice report quality measures</w:t>
      </w:r>
      <w:proofErr w:type="gramEnd"/>
      <w:r w:rsidRPr="00C0569D">
        <w:t xml:space="preserve"> through Medicare Part B claims. We’ll calculate a group score only if the group also submits data for another performance category at the group level. </w:t>
      </w:r>
    </w:p>
    <w:p w14:paraId="5D638C47" w14:textId="77777777" w:rsidR="00D10791" w:rsidRPr="00C0569D" w:rsidRDefault="00D10791" w:rsidP="00664A40">
      <w:pPr>
        <w:pStyle w:val="Bodycopy"/>
        <w:spacing w:before="0"/>
      </w:pPr>
    </w:p>
    <w:p w14:paraId="52BF723B" w14:textId="36F61847" w:rsidR="00C873E8" w:rsidRPr="009D101E" w:rsidRDefault="00C0569D" w:rsidP="00D10791">
      <w:pPr>
        <w:pStyle w:val="Heading2"/>
        <w:spacing w:before="0"/>
      </w:pPr>
      <w:r w:rsidRPr="00C0569D">
        <w:t>Where Can I Learn More?</w:t>
      </w:r>
    </w:p>
    <w:p w14:paraId="33CD6252" w14:textId="77777777" w:rsidR="00C0569D" w:rsidRPr="00C0569D" w:rsidRDefault="00C0569D" w:rsidP="00F15C50">
      <w:pPr>
        <w:pStyle w:val="Bodycopy"/>
        <w:numPr>
          <w:ilvl w:val="0"/>
          <w:numId w:val="11"/>
        </w:numPr>
      </w:pPr>
      <w:hyperlink r:id="rId34" w:history="1">
        <w:r w:rsidRPr="00C0569D">
          <w:rPr>
            <w:rStyle w:val="Hyperlink"/>
          </w:rPr>
          <w:t>QPP Exception Applications webpage</w:t>
        </w:r>
      </w:hyperlink>
      <w:r w:rsidRPr="00C0569D">
        <w:t xml:space="preserve"> </w:t>
      </w:r>
    </w:p>
    <w:p w14:paraId="6941AB1E" w14:textId="77777777" w:rsidR="00C0569D" w:rsidRPr="00C0569D" w:rsidRDefault="00C0569D" w:rsidP="00F15C50">
      <w:pPr>
        <w:pStyle w:val="Bodycopy"/>
        <w:numPr>
          <w:ilvl w:val="0"/>
          <w:numId w:val="11"/>
        </w:numPr>
      </w:pPr>
      <w:hyperlink r:id="rId35" w:history="1">
        <w:r w:rsidRPr="00C0569D">
          <w:rPr>
            <w:rStyle w:val="Hyperlink"/>
          </w:rPr>
          <w:t>FEMA-Designated Disaster Areas webpage</w:t>
        </w:r>
      </w:hyperlink>
    </w:p>
    <w:p w14:paraId="174E9B1B" w14:textId="77777777" w:rsidR="00C0569D" w:rsidRPr="00C0569D" w:rsidRDefault="00C0569D" w:rsidP="00F15C50">
      <w:pPr>
        <w:pStyle w:val="Bodycopy"/>
        <w:numPr>
          <w:ilvl w:val="0"/>
          <w:numId w:val="11"/>
        </w:numPr>
      </w:pPr>
      <w:hyperlink r:id="rId36" w:history="1">
        <w:r w:rsidRPr="00C0569D">
          <w:rPr>
            <w:rStyle w:val="Hyperlink"/>
          </w:rPr>
          <w:t>CMS’s Emergency Preparedness &amp; Response Operations webpage</w:t>
        </w:r>
      </w:hyperlink>
      <w:r w:rsidRPr="00C0569D">
        <w:t xml:space="preserve"> </w:t>
      </w:r>
    </w:p>
    <w:p w14:paraId="3DA1224A" w14:textId="77777777" w:rsidR="00C0569D" w:rsidRPr="00C0569D" w:rsidRDefault="00C0569D" w:rsidP="00F15C50">
      <w:pPr>
        <w:pStyle w:val="Bodycopy"/>
        <w:numPr>
          <w:ilvl w:val="0"/>
          <w:numId w:val="12"/>
        </w:numPr>
      </w:pPr>
      <w:hyperlink r:id="rId37" w:history="1">
        <w:r w:rsidRPr="00C0569D">
          <w:rPr>
            <w:rStyle w:val="Hyperlink"/>
          </w:rPr>
          <w:t>HHS’s Declarations of a Public Health Emergency webpage</w:t>
        </w:r>
      </w:hyperlink>
    </w:p>
    <w:p w14:paraId="617F6E86" w14:textId="77777777" w:rsidR="00C0569D" w:rsidRDefault="00C0569D" w:rsidP="00C0569D">
      <w:pPr>
        <w:pStyle w:val="Bodycopy"/>
      </w:pPr>
      <w:r w:rsidRPr="00E9315B">
        <w:t xml:space="preserve">To receive QPP information and updates, you can subscribe to the </w:t>
      </w:r>
      <w:hyperlink r:id="rId38" w:history="1">
        <w:r w:rsidRPr="00E9315B">
          <w:rPr>
            <w:rStyle w:val="Hyperlink"/>
          </w:rPr>
          <w:t>QPP listserv</w:t>
        </w:r>
      </w:hyperlink>
      <w:r w:rsidRPr="00E9315B">
        <w:rPr>
          <w:rStyle w:val="Hyperlink"/>
          <w:color w:val="auto"/>
          <w:u w:val="none"/>
        </w:rPr>
        <w:t xml:space="preserve"> by scrolling to the bottom of the </w:t>
      </w:r>
      <w:r>
        <w:rPr>
          <w:rStyle w:val="Hyperlink"/>
          <w:color w:val="auto"/>
          <w:u w:val="none"/>
        </w:rPr>
        <w:t xml:space="preserve">QPP </w:t>
      </w:r>
      <w:r w:rsidRPr="00E9315B">
        <w:rPr>
          <w:rStyle w:val="Hyperlink"/>
          <w:color w:val="auto"/>
          <w:u w:val="none"/>
        </w:rPr>
        <w:t>webpage</w:t>
      </w:r>
      <w:r w:rsidRPr="00E9315B">
        <w:t xml:space="preserve">. You can also contact the QPP Service Center by email at </w:t>
      </w:r>
      <w:hyperlink r:id="rId39" w:history="1">
        <w:r w:rsidRPr="00E9315B">
          <w:rPr>
            <w:rStyle w:val="Hyperlink"/>
          </w:rPr>
          <w:t>QPP@cms.hhs.gov</w:t>
        </w:r>
      </w:hyperlink>
      <w:r w:rsidRPr="00E9315B">
        <w:t xml:space="preserve">, </w:t>
      </w:r>
      <w:r>
        <w:t xml:space="preserve">by </w:t>
      </w:r>
      <w:r w:rsidRPr="00E9315B">
        <w:t>creat</w:t>
      </w:r>
      <w:r>
        <w:t>ing</w:t>
      </w:r>
      <w:r w:rsidRPr="00E9315B">
        <w:t xml:space="preserve"> a </w:t>
      </w:r>
      <w:hyperlink r:id="rId40" w:history="1">
        <w:r w:rsidRPr="00E9315B">
          <w:rPr>
            <w:rStyle w:val="Hyperlink"/>
          </w:rPr>
          <w:t>QPP Service Center ticket</w:t>
        </w:r>
      </w:hyperlink>
      <w:r w:rsidRPr="00E9315B">
        <w:t>, or by phone at 1-866-288-8292 (Monday through Friday 8 a.m. – 8 p.m. ET). People who are deaf or hard of hearing can dial 711 to be connected to a TRS Communications Assistant.</w:t>
      </w:r>
      <w:bookmarkStart w:id="2" w:name="_Version_History_Table"/>
      <w:bookmarkEnd w:id="2"/>
    </w:p>
    <w:p w14:paraId="2195E357" w14:textId="37CD2DC9" w:rsidR="00C0569D" w:rsidRPr="009D101E" w:rsidRDefault="00DA5E0F" w:rsidP="00C40B19">
      <w:pPr>
        <w:pStyle w:val="Bullet1"/>
        <w:numPr>
          <w:ilvl w:val="0"/>
          <w:numId w:val="0"/>
        </w:numPr>
        <w:spacing w:before="0" w:after="0"/>
        <w:ind w:left="360" w:hanging="360"/>
      </w:pPr>
      <w:r>
        <w:br/>
      </w:r>
      <w:r>
        <w:br/>
      </w:r>
      <w:r>
        <w:lastRenderedPageBreak/>
        <w:br/>
      </w:r>
      <w:r>
        <w:br/>
      </w:r>
    </w:p>
    <w:p w14:paraId="0E3F4013" w14:textId="77777777" w:rsidR="00C0569D" w:rsidRPr="009D101E" w:rsidRDefault="00C0569D" w:rsidP="00664A40">
      <w:pPr>
        <w:pStyle w:val="Heading2"/>
        <w:spacing w:before="0"/>
      </w:pPr>
      <w:r w:rsidRPr="009D101E">
        <w:t>Version History</w:t>
      </w:r>
    </w:p>
    <w:tbl>
      <w:tblPr>
        <w:tblStyle w:val="TableGrid"/>
        <w:tblW w:w="10080" w:type="dxa"/>
        <w:tblBorders>
          <w:top w:val="single" w:sz="4" w:space="0" w:color="003265"/>
          <w:left w:val="single" w:sz="4" w:space="0" w:color="003265"/>
          <w:bottom w:val="single" w:sz="4" w:space="0" w:color="003265"/>
          <w:right w:val="single" w:sz="4" w:space="0" w:color="003265"/>
          <w:insideH w:val="single" w:sz="4" w:space="0" w:color="003265"/>
          <w:insideV w:val="single" w:sz="4" w:space="0" w:color="003265"/>
        </w:tblBorders>
        <w:tblCellMar>
          <w:top w:w="144" w:type="dxa"/>
          <w:left w:w="144" w:type="dxa"/>
          <w:bottom w:w="144" w:type="dxa"/>
          <w:right w:w="144" w:type="dxa"/>
        </w:tblCellMar>
        <w:tblLook w:val="04A0" w:firstRow="1" w:lastRow="0" w:firstColumn="1" w:lastColumn="0" w:noHBand="0" w:noVBand="1"/>
      </w:tblPr>
      <w:tblGrid>
        <w:gridCol w:w="1738"/>
        <w:gridCol w:w="8342"/>
      </w:tblGrid>
      <w:tr w:rsidR="00C0569D" w:rsidRPr="009D101E" w14:paraId="771AC873" w14:textId="77777777">
        <w:trPr>
          <w:trHeight w:val="230"/>
        </w:trPr>
        <w:tc>
          <w:tcPr>
            <w:tcW w:w="1440" w:type="dxa"/>
            <w:tcBorders>
              <w:bottom w:val="single" w:sz="4" w:space="0" w:color="003265"/>
              <w:right w:val="single" w:sz="4" w:space="0" w:color="FFFFFF" w:themeColor="background1"/>
            </w:tcBorders>
            <w:shd w:val="clear" w:color="auto" w:fill="003366"/>
            <w:vAlign w:val="center"/>
          </w:tcPr>
          <w:p w14:paraId="2B89C69C" w14:textId="77777777" w:rsidR="00C0569D" w:rsidRPr="009D101E" w:rsidRDefault="00C0569D">
            <w:pPr>
              <w:pStyle w:val="TableSub"/>
            </w:pPr>
            <w:r w:rsidRPr="009D101E">
              <w:t>Date</w:t>
            </w:r>
          </w:p>
        </w:tc>
        <w:tc>
          <w:tcPr>
            <w:tcW w:w="8640" w:type="dxa"/>
            <w:tcBorders>
              <w:left w:val="single" w:sz="4" w:space="0" w:color="FFFFFF" w:themeColor="background1"/>
              <w:bottom w:val="single" w:sz="4" w:space="0" w:color="003265"/>
            </w:tcBorders>
            <w:shd w:val="clear" w:color="auto" w:fill="003366"/>
            <w:vAlign w:val="center"/>
          </w:tcPr>
          <w:p w14:paraId="5F9520DE" w14:textId="77777777" w:rsidR="00C0569D" w:rsidRPr="009D101E" w:rsidRDefault="00C0569D">
            <w:pPr>
              <w:pStyle w:val="TableSub"/>
            </w:pPr>
            <w:r w:rsidRPr="009D101E">
              <w:t>Change Description</w:t>
            </w:r>
          </w:p>
        </w:tc>
      </w:tr>
      <w:tr w:rsidR="00C66CD1" w:rsidRPr="009D101E" w14:paraId="0EB89667" w14:textId="77777777" w:rsidTr="00664A40">
        <w:trPr>
          <w:trHeight w:val="294"/>
        </w:trPr>
        <w:tc>
          <w:tcPr>
            <w:tcW w:w="1440" w:type="dxa"/>
            <w:tcBorders>
              <w:top w:val="single" w:sz="12" w:space="0" w:color="003265"/>
              <w:bottom w:val="single" w:sz="12" w:space="0" w:color="003265"/>
            </w:tcBorders>
          </w:tcPr>
          <w:p w14:paraId="328F5F0D" w14:textId="539193B5" w:rsidR="00C66CD1" w:rsidRDefault="00C66CD1" w:rsidP="00664A40">
            <w:pPr>
              <w:pStyle w:val="Bodycopy"/>
              <w:spacing w:before="0"/>
            </w:pPr>
            <w:r>
              <w:t>12/</w:t>
            </w:r>
            <w:commentRangeStart w:id="3"/>
            <w:r>
              <w:t>XX</w:t>
            </w:r>
            <w:commentRangeEnd w:id="3"/>
            <w:r>
              <w:rPr>
                <w:rStyle w:val="CommentReference"/>
                <w:rFonts w:ascii="Times New Roman" w:eastAsia="Times New Roman" w:hAnsi="Times New Roman" w:cs="Times New Roman"/>
                <w:bCs w:val="0"/>
                <w:iCs w:val="0"/>
              </w:rPr>
              <w:commentReference w:id="3"/>
            </w:r>
            <w:r>
              <w:t>/2024</w:t>
            </w:r>
          </w:p>
        </w:tc>
        <w:tc>
          <w:tcPr>
            <w:tcW w:w="8640" w:type="dxa"/>
            <w:tcBorders>
              <w:top w:val="single" w:sz="12" w:space="0" w:color="003265"/>
              <w:bottom w:val="single" w:sz="12" w:space="0" w:color="003265"/>
            </w:tcBorders>
            <w:shd w:val="clear" w:color="auto" w:fill="F2F2F2" w:themeFill="background1" w:themeFillShade="F2"/>
          </w:tcPr>
          <w:p w14:paraId="413E510F" w14:textId="30F59087" w:rsidR="00C66CD1" w:rsidRDefault="00121186" w:rsidP="00664A40">
            <w:pPr>
              <w:pStyle w:val="Bodycopy"/>
              <w:spacing w:before="0"/>
            </w:pPr>
            <w:r>
              <w:t xml:space="preserve">Updated county list for </w:t>
            </w:r>
            <w:r w:rsidR="00DD4356">
              <w:t>Florida</w:t>
            </w:r>
            <w:r w:rsidR="00D657BB">
              <w:t xml:space="preserve">, </w:t>
            </w:r>
            <w:r>
              <w:t>Georgia</w:t>
            </w:r>
            <w:r w:rsidR="002D0E02">
              <w:t xml:space="preserve">, </w:t>
            </w:r>
            <w:r w:rsidR="00D657BB">
              <w:t xml:space="preserve">South Carolina </w:t>
            </w:r>
            <w:r w:rsidR="002D0E02">
              <w:t xml:space="preserve">and Tennessee </w:t>
            </w:r>
            <w:r>
              <w:t xml:space="preserve">following Hurricane Helene. </w:t>
            </w:r>
          </w:p>
        </w:tc>
      </w:tr>
      <w:tr w:rsidR="009663DB" w:rsidRPr="009D101E" w14:paraId="610461EA" w14:textId="77777777" w:rsidTr="00664A40">
        <w:trPr>
          <w:trHeight w:val="294"/>
        </w:trPr>
        <w:tc>
          <w:tcPr>
            <w:tcW w:w="1440" w:type="dxa"/>
            <w:tcBorders>
              <w:top w:val="single" w:sz="12" w:space="0" w:color="003265"/>
              <w:bottom w:val="single" w:sz="12" w:space="0" w:color="003265"/>
            </w:tcBorders>
          </w:tcPr>
          <w:p w14:paraId="6BF704AE" w14:textId="58C39816" w:rsidR="009663DB" w:rsidRDefault="009663DB" w:rsidP="00664A40">
            <w:pPr>
              <w:pStyle w:val="Bodycopy"/>
              <w:spacing w:before="0"/>
            </w:pPr>
            <w:r>
              <w:t>1</w:t>
            </w:r>
            <w:r w:rsidR="0040721D">
              <w:t>1</w:t>
            </w:r>
            <w:r>
              <w:t>/</w:t>
            </w:r>
            <w:r w:rsidR="003254A7">
              <w:t>06</w:t>
            </w:r>
            <w:r>
              <w:t>/2024</w:t>
            </w:r>
          </w:p>
        </w:tc>
        <w:tc>
          <w:tcPr>
            <w:tcW w:w="8640" w:type="dxa"/>
            <w:tcBorders>
              <w:top w:val="single" w:sz="12" w:space="0" w:color="003265"/>
              <w:bottom w:val="single" w:sz="12" w:space="0" w:color="003265"/>
            </w:tcBorders>
            <w:shd w:val="clear" w:color="auto" w:fill="F2F2F2" w:themeFill="background1" w:themeFillShade="F2"/>
          </w:tcPr>
          <w:p w14:paraId="7E7B7354" w14:textId="5B442522" w:rsidR="009663DB" w:rsidRDefault="009663DB" w:rsidP="00664A40">
            <w:pPr>
              <w:pStyle w:val="Bodycopy"/>
              <w:spacing w:before="0"/>
            </w:pPr>
            <w:r>
              <w:t xml:space="preserve">Updated to reflect that the automatic EUC policy applies to certain counties in Florida for Hurricane Milton. </w:t>
            </w:r>
            <w:r w:rsidR="0008473C">
              <w:t>Updated</w:t>
            </w:r>
            <w:r w:rsidR="00636B2F">
              <w:t xml:space="preserve"> Louisiana parish</w:t>
            </w:r>
            <w:r w:rsidR="00FA5E59">
              <w:t xml:space="preserve"> list</w:t>
            </w:r>
            <w:r w:rsidR="00636B2F">
              <w:t xml:space="preserve"> for</w:t>
            </w:r>
            <w:r w:rsidR="003F6346">
              <w:t xml:space="preserve"> Hurricane Francine. Updated Florida, Georgia, North Carolina and South Carolina county list</w:t>
            </w:r>
            <w:r w:rsidR="00B219AE">
              <w:t>s</w:t>
            </w:r>
            <w:r w:rsidR="003F6346">
              <w:t xml:space="preserve"> for Hurricane</w:t>
            </w:r>
            <w:r w:rsidR="00FA5E59">
              <w:t xml:space="preserve"> and Tropical Storm Helene.</w:t>
            </w:r>
            <w:r w:rsidR="007F1252">
              <w:t xml:space="preserve"> </w:t>
            </w:r>
          </w:p>
        </w:tc>
      </w:tr>
      <w:tr w:rsidR="00773751" w:rsidRPr="009D101E" w14:paraId="7B04DEBC" w14:textId="77777777" w:rsidTr="00664A40">
        <w:trPr>
          <w:trHeight w:val="294"/>
        </w:trPr>
        <w:tc>
          <w:tcPr>
            <w:tcW w:w="1440" w:type="dxa"/>
            <w:tcBorders>
              <w:top w:val="single" w:sz="12" w:space="0" w:color="003265"/>
              <w:bottom w:val="single" w:sz="12" w:space="0" w:color="003265"/>
            </w:tcBorders>
          </w:tcPr>
          <w:p w14:paraId="1D78DE33" w14:textId="397AD2CC" w:rsidR="00773751" w:rsidRDefault="00773751" w:rsidP="00664A40">
            <w:pPr>
              <w:pStyle w:val="Bodycopy"/>
              <w:spacing w:before="0"/>
            </w:pPr>
            <w:r>
              <w:t>10/</w:t>
            </w:r>
            <w:r w:rsidR="00AD0391">
              <w:t>1</w:t>
            </w:r>
            <w:r w:rsidR="00976774">
              <w:t>5</w:t>
            </w:r>
            <w:r>
              <w:t>/2024</w:t>
            </w:r>
          </w:p>
        </w:tc>
        <w:tc>
          <w:tcPr>
            <w:tcW w:w="8640" w:type="dxa"/>
            <w:tcBorders>
              <w:top w:val="single" w:sz="12" w:space="0" w:color="003265"/>
              <w:bottom w:val="single" w:sz="12" w:space="0" w:color="003265"/>
            </w:tcBorders>
            <w:shd w:val="clear" w:color="auto" w:fill="F2F2F2" w:themeFill="background1" w:themeFillShade="F2"/>
          </w:tcPr>
          <w:p w14:paraId="40F11023" w14:textId="41414378" w:rsidR="00773751" w:rsidRDefault="00773751" w:rsidP="00664A40">
            <w:pPr>
              <w:pStyle w:val="Bodycopy"/>
              <w:spacing w:before="0"/>
            </w:pPr>
            <w:r>
              <w:t xml:space="preserve">Updated to reflect that the automatic EUC policy applies to certain counties in </w:t>
            </w:r>
            <w:r w:rsidR="00743A7D">
              <w:t xml:space="preserve">Louisiana for Hurricane Francine and </w:t>
            </w:r>
            <w:r>
              <w:t>Florida,</w:t>
            </w:r>
            <w:r w:rsidR="001A452A">
              <w:t xml:space="preserve"> Georgia, North Carolina, South Carolina and Tennessee for Hurricane or Tropical Storm Helene.</w:t>
            </w:r>
            <w:r>
              <w:t xml:space="preserve"> </w:t>
            </w:r>
            <w:r w:rsidR="009D4CEA">
              <w:t>Updated F</w:t>
            </w:r>
            <w:r w:rsidR="003C281B">
              <w:t xml:space="preserve">lorida county list for Hurricane Debby. </w:t>
            </w:r>
          </w:p>
        </w:tc>
      </w:tr>
      <w:tr w:rsidR="00FC040C" w:rsidRPr="009D101E" w14:paraId="08805778" w14:textId="77777777" w:rsidTr="00664A40">
        <w:trPr>
          <w:trHeight w:val="294"/>
        </w:trPr>
        <w:tc>
          <w:tcPr>
            <w:tcW w:w="1440" w:type="dxa"/>
            <w:tcBorders>
              <w:top w:val="single" w:sz="12" w:space="0" w:color="003265"/>
              <w:bottom w:val="single" w:sz="12" w:space="0" w:color="003265"/>
            </w:tcBorders>
          </w:tcPr>
          <w:p w14:paraId="152FA50D" w14:textId="70202F80" w:rsidR="00FC040C" w:rsidRDefault="00440023" w:rsidP="00664A40">
            <w:pPr>
              <w:pStyle w:val="Bodycopy"/>
              <w:spacing w:before="0"/>
            </w:pPr>
            <w:r>
              <w:t>0</w:t>
            </w:r>
            <w:r w:rsidR="00105775">
              <w:t>8/</w:t>
            </w:r>
            <w:r w:rsidR="00293F62">
              <w:t>20</w:t>
            </w:r>
            <w:r w:rsidR="00105775">
              <w:t>/2024</w:t>
            </w:r>
          </w:p>
        </w:tc>
        <w:tc>
          <w:tcPr>
            <w:tcW w:w="8640" w:type="dxa"/>
            <w:tcBorders>
              <w:top w:val="single" w:sz="12" w:space="0" w:color="003265"/>
              <w:bottom w:val="single" w:sz="12" w:space="0" w:color="003265"/>
            </w:tcBorders>
            <w:shd w:val="clear" w:color="auto" w:fill="F2F2F2" w:themeFill="background1" w:themeFillShade="F2"/>
          </w:tcPr>
          <w:p w14:paraId="5FDBA61C" w14:textId="0215BCFF" w:rsidR="00FC040C" w:rsidRDefault="00790957" w:rsidP="00664A40">
            <w:pPr>
              <w:pStyle w:val="Bodycopy"/>
              <w:spacing w:before="0"/>
            </w:pPr>
            <w:r>
              <w:t>Updated to reflect that the automatic EUC policy applies to certain counties in Florida following Hurricane Debby.</w:t>
            </w:r>
          </w:p>
        </w:tc>
      </w:tr>
      <w:tr w:rsidR="0049174C" w:rsidRPr="009D101E" w14:paraId="29C8D0F6" w14:textId="77777777">
        <w:trPr>
          <w:trHeight w:val="230"/>
        </w:trPr>
        <w:tc>
          <w:tcPr>
            <w:tcW w:w="1440" w:type="dxa"/>
            <w:tcBorders>
              <w:top w:val="single" w:sz="12" w:space="0" w:color="003265"/>
              <w:bottom w:val="single" w:sz="12" w:space="0" w:color="003265"/>
            </w:tcBorders>
          </w:tcPr>
          <w:p w14:paraId="241111FF" w14:textId="4B5A032E" w:rsidR="0049174C" w:rsidRDefault="0049174C" w:rsidP="00664A40">
            <w:pPr>
              <w:pStyle w:val="Bodycopy"/>
              <w:spacing w:before="0"/>
            </w:pPr>
            <w:r>
              <w:t>0</w:t>
            </w:r>
            <w:r w:rsidR="00D81B71">
              <w:t>8</w:t>
            </w:r>
            <w:r>
              <w:t>/</w:t>
            </w:r>
            <w:r w:rsidR="00D81B71">
              <w:t>02</w:t>
            </w:r>
            <w:r w:rsidR="00D1062D">
              <w:t>/2024</w:t>
            </w:r>
          </w:p>
        </w:tc>
        <w:tc>
          <w:tcPr>
            <w:tcW w:w="8640" w:type="dxa"/>
            <w:tcBorders>
              <w:top w:val="single" w:sz="12" w:space="0" w:color="003265"/>
              <w:bottom w:val="single" w:sz="12" w:space="0" w:color="003265"/>
            </w:tcBorders>
            <w:shd w:val="clear" w:color="auto" w:fill="F2F2F2" w:themeFill="background1" w:themeFillShade="F2"/>
          </w:tcPr>
          <w:p w14:paraId="3DEC3562" w14:textId="5062529E" w:rsidR="0049174C" w:rsidRPr="009D101E" w:rsidRDefault="00831143" w:rsidP="00664A40">
            <w:pPr>
              <w:pStyle w:val="Bodycopy"/>
              <w:spacing w:before="0"/>
            </w:pPr>
            <w:r>
              <w:t>Updated to reflect that the automatic EUC policy applies to certain counties in Texas following Hurricane Ber</w:t>
            </w:r>
            <w:r w:rsidR="00F0769D">
              <w:t>yl</w:t>
            </w:r>
            <w:r w:rsidR="008B5732">
              <w:t>.</w:t>
            </w:r>
          </w:p>
        </w:tc>
      </w:tr>
      <w:tr w:rsidR="00C0569D" w:rsidRPr="009D101E" w14:paraId="718E1ABE" w14:textId="77777777">
        <w:trPr>
          <w:trHeight w:val="230"/>
        </w:trPr>
        <w:tc>
          <w:tcPr>
            <w:tcW w:w="1440" w:type="dxa"/>
            <w:tcBorders>
              <w:top w:val="single" w:sz="12" w:space="0" w:color="003265"/>
              <w:bottom w:val="single" w:sz="12" w:space="0" w:color="003265"/>
            </w:tcBorders>
          </w:tcPr>
          <w:p w14:paraId="1B6AED3B" w14:textId="51D1328B" w:rsidR="00C0569D" w:rsidRPr="009D101E" w:rsidRDefault="00C0569D" w:rsidP="00664A40">
            <w:pPr>
              <w:pStyle w:val="Bodycopy"/>
              <w:spacing w:before="0"/>
            </w:pPr>
            <w:r>
              <w:t>05</w:t>
            </w:r>
            <w:r w:rsidRPr="009D101E">
              <w:t>/</w:t>
            </w:r>
            <w:r>
              <w:t>13</w:t>
            </w:r>
            <w:r w:rsidRPr="009D101E">
              <w:t>/</w:t>
            </w:r>
            <w:r>
              <w:t>2024</w:t>
            </w:r>
          </w:p>
        </w:tc>
        <w:tc>
          <w:tcPr>
            <w:tcW w:w="8640" w:type="dxa"/>
            <w:tcBorders>
              <w:top w:val="single" w:sz="12" w:space="0" w:color="003265"/>
              <w:bottom w:val="single" w:sz="12" w:space="0" w:color="003265"/>
            </w:tcBorders>
            <w:shd w:val="clear" w:color="auto" w:fill="F2F2F2" w:themeFill="background1" w:themeFillShade="F2"/>
          </w:tcPr>
          <w:p w14:paraId="701BB225" w14:textId="5FE21A97" w:rsidR="00C0569D" w:rsidRPr="009D101E" w:rsidRDefault="00C0569D" w:rsidP="00664A40">
            <w:pPr>
              <w:pStyle w:val="Bodycopy"/>
              <w:spacing w:before="0"/>
            </w:pPr>
            <w:r w:rsidRPr="009D101E">
              <w:t>Original version</w:t>
            </w:r>
            <w:r w:rsidR="008B5732">
              <w:t>.</w:t>
            </w:r>
          </w:p>
        </w:tc>
      </w:tr>
    </w:tbl>
    <w:p w14:paraId="73A4DB0A" w14:textId="5552BF4F" w:rsidR="00FD50D1" w:rsidRDefault="00FD50D1" w:rsidP="00C0569D">
      <w:pPr>
        <w:tabs>
          <w:tab w:val="left" w:pos="900"/>
          <w:tab w:val="left" w:pos="1710"/>
        </w:tabs>
        <w:rPr>
          <w:rFonts w:asciiTheme="majorHAnsi" w:hAnsiTheme="majorHAnsi" w:cstheme="majorHAnsi"/>
        </w:rPr>
      </w:pPr>
    </w:p>
    <w:p w14:paraId="628223DF" w14:textId="77777777" w:rsidR="00FD50D1" w:rsidRDefault="00FD50D1">
      <w:pPr>
        <w:rPr>
          <w:rFonts w:asciiTheme="majorHAnsi" w:hAnsiTheme="majorHAnsi" w:cstheme="majorHAnsi"/>
        </w:rPr>
      </w:pPr>
      <w:r>
        <w:rPr>
          <w:rFonts w:asciiTheme="majorHAnsi" w:hAnsiTheme="majorHAnsi" w:cstheme="majorHAnsi"/>
        </w:rPr>
        <w:br w:type="page"/>
      </w:r>
    </w:p>
    <w:p w14:paraId="68A09875" w14:textId="3AD7CAC6" w:rsidR="00C0569D" w:rsidRPr="009D101E" w:rsidRDefault="00C0569D" w:rsidP="00C0569D">
      <w:pPr>
        <w:pStyle w:val="Heading2"/>
      </w:pPr>
      <w:bookmarkStart w:id="4" w:name="_Appendix_A"/>
      <w:bookmarkEnd w:id="4"/>
      <w:r w:rsidRPr="00C0569D">
        <w:lastRenderedPageBreak/>
        <w:t>Appendix A</w:t>
      </w:r>
    </w:p>
    <w:p w14:paraId="028B20E9" w14:textId="42FC467F" w:rsidR="00C0569D" w:rsidRPr="00C0569D" w:rsidRDefault="00C0569D" w:rsidP="00C0569D">
      <w:pPr>
        <w:pStyle w:val="Bodycopy"/>
      </w:pPr>
      <w:r w:rsidRPr="00C0569D">
        <w:t>Table 1 depicts the 2024 MIPS performance category reweighting policies that</w:t>
      </w:r>
      <w:r w:rsidR="00D9784D">
        <w:t xml:space="preserve"> </w:t>
      </w:r>
      <w:r w:rsidRPr="00C0569D">
        <w:t xml:space="preserve">CMS will apply under the MIPS automatic EUC policy to clinicians who submit MIPS data as individuals. (Clinicians in a small practice should refer to </w:t>
      </w:r>
      <w:hyperlink w:anchor="_Table_2:_Reweighting" w:history="1">
        <w:r w:rsidRPr="00C0569D">
          <w:rPr>
            <w:rStyle w:val="Hyperlink"/>
          </w:rPr>
          <w:t>Table 2</w:t>
        </w:r>
      </w:hyperlink>
      <w:r w:rsidRPr="00C0569D">
        <w:t>.)</w:t>
      </w:r>
    </w:p>
    <w:p w14:paraId="43A4C094" w14:textId="77777777" w:rsidR="00C0569D" w:rsidRDefault="00C0569D" w:rsidP="00C0569D">
      <w:pPr>
        <w:pStyle w:val="Heading3"/>
      </w:pPr>
    </w:p>
    <w:p w14:paraId="1FFC1BFA" w14:textId="3D19D380" w:rsidR="00C0569D" w:rsidRPr="009D101E" w:rsidRDefault="00C0569D" w:rsidP="00C0569D">
      <w:pPr>
        <w:pStyle w:val="Heading3"/>
      </w:pPr>
      <w:r w:rsidRPr="00C0569D">
        <w:t>Table 1: Reweighting for Clinicians Not in a Small Practice</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1754"/>
        <w:gridCol w:w="1568"/>
        <w:gridCol w:w="1899"/>
        <w:gridCol w:w="1918"/>
        <w:gridCol w:w="1345"/>
        <w:gridCol w:w="1411"/>
      </w:tblGrid>
      <w:tr w:rsidR="00A44A1C" w:rsidRPr="009D101E" w14:paraId="7EC886D2" w14:textId="688797ED" w:rsidTr="00C40B19">
        <w:trPr>
          <w:tblHeader/>
        </w:trPr>
        <w:tc>
          <w:tcPr>
            <w:tcW w:w="1754" w:type="dxa"/>
            <w:tcBorders>
              <w:top w:val="single" w:sz="4" w:space="0" w:color="003265"/>
              <w:left w:val="single" w:sz="4" w:space="0" w:color="003265"/>
              <w:bottom w:val="single" w:sz="4" w:space="0" w:color="003265"/>
              <w:right w:val="single" w:sz="4" w:space="0" w:color="FFFFFF" w:themeColor="background1"/>
            </w:tcBorders>
            <w:shd w:val="clear" w:color="auto" w:fill="003366"/>
            <w:vAlign w:val="center"/>
          </w:tcPr>
          <w:p w14:paraId="00247395" w14:textId="79E5F851" w:rsidR="00A44A1C" w:rsidRPr="00A44A1C" w:rsidRDefault="00A44A1C" w:rsidP="00C40B19">
            <w:pPr>
              <w:pStyle w:val="Bodycopy"/>
              <w:spacing w:before="0"/>
              <w:rPr>
                <w:b/>
                <w:bCs w:val="0"/>
              </w:rPr>
            </w:pPr>
            <w:r w:rsidRPr="00A44A1C">
              <w:rPr>
                <w:b/>
                <w:bCs w:val="0"/>
              </w:rPr>
              <w:t>Data Submitted</w:t>
            </w:r>
          </w:p>
        </w:tc>
        <w:tc>
          <w:tcPr>
            <w:tcW w:w="1568"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vAlign w:val="center"/>
          </w:tcPr>
          <w:p w14:paraId="1172DE58" w14:textId="7315E9F8" w:rsidR="00A44A1C" w:rsidRPr="00A44A1C" w:rsidRDefault="00A44A1C" w:rsidP="00C40B19">
            <w:pPr>
              <w:pStyle w:val="Bodycopy"/>
              <w:spacing w:before="0"/>
              <w:rPr>
                <w:b/>
                <w:bCs w:val="0"/>
              </w:rPr>
            </w:pPr>
            <w:r w:rsidRPr="00A44A1C">
              <w:rPr>
                <w:b/>
                <w:bCs w:val="0"/>
              </w:rPr>
              <w:t>Quality Category Weight</w:t>
            </w:r>
          </w:p>
        </w:tc>
        <w:tc>
          <w:tcPr>
            <w:tcW w:w="1899"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6983E2B5" w14:textId="50C0607A" w:rsidR="00A44A1C" w:rsidRPr="00A44A1C" w:rsidRDefault="00A44A1C" w:rsidP="00C40B19">
            <w:pPr>
              <w:pStyle w:val="Bodycopy"/>
              <w:spacing w:before="0"/>
              <w:rPr>
                <w:b/>
                <w:bCs w:val="0"/>
              </w:rPr>
            </w:pPr>
            <w:r w:rsidRPr="00A44A1C">
              <w:rPr>
                <w:b/>
                <w:bCs w:val="0"/>
              </w:rPr>
              <w:t>Promoting Interoperability Category Weight</w:t>
            </w:r>
          </w:p>
        </w:tc>
        <w:tc>
          <w:tcPr>
            <w:tcW w:w="1918"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46092057" w14:textId="2F2E348E" w:rsidR="00A44A1C" w:rsidRPr="00A44A1C" w:rsidRDefault="00A44A1C" w:rsidP="00C40B19">
            <w:pPr>
              <w:pStyle w:val="Bodycopy"/>
              <w:spacing w:before="0"/>
              <w:rPr>
                <w:b/>
                <w:bCs w:val="0"/>
              </w:rPr>
            </w:pPr>
            <w:r w:rsidRPr="00A44A1C">
              <w:rPr>
                <w:b/>
                <w:bCs w:val="0"/>
              </w:rPr>
              <w:t>Improvement Activities Category Weight</w:t>
            </w:r>
          </w:p>
        </w:tc>
        <w:tc>
          <w:tcPr>
            <w:tcW w:w="1345"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5067E9B8" w14:textId="5596DCC4" w:rsidR="00A44A1C" w:rsidRPr="00A44A1C" w:rsidRDefault="00A44A1C" w:rsidP="00C40B19">
            <w:pPr>
              <w:pStyle w:val="Bodycopy"/>
              <w:spacing w:before="0"/>
              <w:rPr>
                <w:b/>
                <w:bCs w:val="0"/>
              </w:rPr>
            </w:pPr>
            <w:r w:rsidRPr="00A44A1C">
              <w:rPr>
                <w:b/>
                <w:bCs w:val="0"/>
              </w:rPr>
              <w:t>Cost Category Weight</w:t>
            </w:r>
          </w:p>
        </w:tc>
        <w:tc>
          <w:tcPr>
            <w:tcW w:w="1411" w:type="dxa"/>
            <w:tcBorders>
              <w:top w:val="single" w:sz="4" w:space="0" w:color="003265"/>
              <w:left w:val="single" w:sz="4" w:space="0" w:color="FFFFFF" w:themeColor="background1"/>
              <w:bottom w:val="single" w:sz="4" w:space="0" w:color="003265"/>
              <w:right w:val="single" w:sz="4" w:space="0" w:color="003265"/>
            </w:tcBorders>
            <w:shd w:val="clear" w:color="auto" w:fill="003366"/>
          </w:tcPr>
          <w:p w14:paraId="34DC5423" w14:textId="44C783C8" w:rsidR="00A44A1C" w:rsidRPr="00A44A1C" w:rsidRDefault="00A44A1C" w:rsidP="00C40B19">
            <w:pPr>
              <w:pStyle w:val="Bodycopy"/>
              <w:spacing w:before="0"/>
              <w:rPr>
                <w:b/>
                <w:bCs w:val="0"/>
              </w:rPr>
            </w:pPr>
            <w:r w:rsidRPr="00A44A1C">
              <w:rPr>
                <w:b/>
                <w:bCs w:val="0"/>
              </w:rPr>
              <w:t>Payment Adjustment</w:t>
            </w:r>
          </w:p>
        </w:tc>
      </w:tr>
      <w:tr w:rsidR="00A44A1C" w:rsidRPr="009D101E" w14:paraId="74997E13" w14:textId="039491EB" w:rsidTr="001F6589">
        <w:tc>
          <w:tcPr>
            <w:tcW w:w="1754" w:type="dxa"/>
            <w:tcBorders>
              <w:top w:val="single" w:sz="4" w:space="0" w:color="003265"/>
              <w:left w:val="single" w:sz="4" w:space="0" w:color="003265"/>
              <w:bottom w:val="single" w:sz="12" w:space="0" w:color="003265"/>
              <w:right w:val="single" w:sz="4" w:space="0" w:color="003265"/>
            </w:tcBorders>
            <w:shd w:val="clear" w:color="auto" w:fill="auto"/>
          </w:tcPr>
          <w:p w14:paraId="6DE91EFA" w14:textId="2584D92B" w:rsidR="00A44A1C" w:rsidRPr="009D101E" w:rsidRDefault="00A44A1C" w:rsidP="00C40B19">
            <w:pPr>
              <w:pStyle w:val="Bodycopy"/>
              <w:spacing w:before="0"/>
            </w:pPr>
            <w:r>
              <w:t>No data</w:t>
            </w:r>
          </w:p>
        </w:tc>
        <w:tc>
          <w:tcPr>
            <w:tcW w:w="1568"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423E8C4F" w14:textId="390942A0" w:rsidR="00A44A1C" w:rsidRPr="009D101E" w:rsidRDefault="00A44A1C" w:rsidP="00C40B19">
            <w:pPr>
              <w:pStyle w:val="Bullet1"/>
              <w:numPr>
                <w:ilvl w:val="0"/>
                <w:numId w:val="0"/>
              </w:numPr>
              <w:spacing w:before="0" w:after="0"/>
              <w:ind w:left="360" w:hanging="360"/>
            </w:pPr>
            <w:r>
              <w:t>0%</w:t>
            </w:r>
          </w:p>
        </w:tc>
        <w:tc>
          <w:tcPr>
            <w:tcW w:w="1899"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37477768" w14:textId="4A36D629" w:rsidR="00A44A1C" w:rsidRPr="009D101E" w:rsidRDefault="00A44A1C" w:rsidP="00C40B19">
            <w:pPr>
              <w:pStyle w:val="Bullet1"/>
              <w:numPr>
                <w:ilvl w:val="0"/>
                <w:numId w:val="0"/>
              </w:numPr>
              <w:spacing w:before="0" w:after="0"/>
              <w:ind w:left="360" w:hanging="360"/>
            </w:pPr>
            <w:r>
              <w:t>0%</w:t>
            </w:r>
          </w:p>
        </w:tc>
        <w:tc>
          <w:tcPr>
            <w:tcW w:w="1918"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7005C75B" w14:textId="304D6D42" w:rsidR="00A44A1C" w:rsidRPr="009D101E" w:rsidRDefault="00A44A1C" w:rsidP="00C40B19">
            <w:pPr>
              <w:pStyle w:val="Bullet1"/>
              <w:numPr>
                <w:ilvl w:val="0"/>
                <w:numId w:val="0"/>
              </w:numPr>
              <w:spacing w:before="0" w:after="0"/>
              <w:ind w:left="360" w:hanging="360"/>
            </w:pPr>
            <w:r>
              <w:t>0%</w:t>
            </w:r>
          </w:p>
        </w:tc>
        <w:tc>
          <w:tcPr>
            <w:tcW w:w="1345"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2C3C2CEC" w14:textId="57BFA1C1" w:rsidR="00A44A1C" w:rsidRPr="009D101E" w:rsidRDefault="00A44A1C" w:rsidP="00C40B19">
            <w:pPr>
              <w:pStyle w:val="Bullet1"/>
              <w:numPr>
                <w:ilvl w:val="0"/>
                <w:numId w:val="0"/>
              </w:numPr>
              <w:spacing w:before="0" w:after="0"/>
              <w:ind w:left="360" w:hanging="360"/>
            </w:pPr>
            <w:r>
              <w:t>0%</w:t>
            </w:r>
          </w:p>
        </w:tc>
        <w:tc>
          <w:tcPr>
            <w:tcW w:w="1411"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75AE979E" w14:textId="7FED895E" w:rsidR="00A44A1C" w:rsidRPr="009D101E" w:rsidRDefault="00A44A1C" w:rsidP="00C40B19">
            <w:pPr>
              <w:pStyle w:val="Bullet1"/>
              <w:numPr>
                <w:ilvl w:val="0"/>
                <w:numId w:val="0"/>
              </w:numPr>
              <w:spacing w:before="0" w:after="0"/>
              <w:ind w:left="360" w:hanging="360"/>
            </w:pPr>
            <w:r>
              <w:t>Neutral</w:t>
            </w:r>
          </w:p>
        </w:tc>
      </w:tr>
      <w:tr w:rsidR="00A44A1C" w:rsidRPr="009D101E" w14:paraId="60BB54BD" w14:textId="45FB91E4" w:rsidTr="001F6589">
        <w:trPr>
          <w:trHeight w:val="15"/>
        </w:trPr>
        <w:tc>
          <w:tcPr>
            <w:tcW w:w="9895" w:type="dxa"/>
            <w:gridSpan w:val="6"/>
            <w:tcBorders>
              <w:top w:val="single" w:sz="4" w:space="0" w:color="003265"/>
              <w:left w:val="single" w:sz="4" w:space="0" w:color="003265"/>
              <w:bottom w:val="single" w:sz="12" w:space="0" w:color="003265"/>
              <w:right w:val="single" w:sz="4" w:space="0" w:color="003265"/>
            </w:tcBorders>
            <w:shd w:val="clear" w:color="auto" w:fill="F2F2F2" w:themeFill="background1" w:themeFillShade="F2"/>
          </w:tcPr>
          <w:p w14:paraId="5F18BDA7" w14:textId="218F10AD" w:rsidR="00A44A1C" w:rsidRPr="00A44A1C" w:rsidRDefault="00A44A1C" w:rsidP="00C40B19">
            <w:pPr>
              <w:pStyle w:val="Bullet1"/>
              <w:numPr>
                <w:ilvl w:val="0"/>
                <w:numId w:val="0"/>
              </w:numPr>
              <w:spacing w:before="0" w:after="0"/>
              <w:ind w:left="360" w:hanging="360"/>
              <w:rPr>
                <w:b/>
                <w:bCs/>
              </w:rPr>
            </w:pPr>
            <w:r w:rsidRPr="00A44A1C">
              <w:rPr>
                <w:b/>
                <w:bCs/>
              </w:rPr>
              <w:t>Submit Data for 1 Performance Category</w:t>
            </w:r>
          </w:p>
        </w:tc>
      </w:tr>
      <w:tr w:rsidR="00A44A1C" w:rsidRPr="009D101E" w14:paraId="64313308" w14:textId="5330AA1A" w:rsidTr="00A44A1C">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3F8694C4" w14:textId="412545EF" w:rsidR="00A44A1C" w:rsidRPr="009D101E" w:rsidRDefault="00A44A1C" w:rsidP="00C40B19">
            <w:pPr>
              <w:pStyle w:val="Bodycopy"/>
              <w:spacing w:before="0"/>
            </w:pPr>
            <w:r w:rsidRPr="00AF32A9">
              <w:t>Quality Only</w:t>
            </w:r>
            <w:r>
              <w:rPr>
                <w:rStyle w:val="FootnoteReference"/>
              </w:rPr>
              <w:footnoteReference w:id="2"/>
            </w:r>
            <w:r w:rsidRPr="00AF32A9">
              <w:t xml:space="preserve"> </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2905F267" w14:textId="5A845039" w:rsidR="00A44A1C" w:rsidRPr="009D101E" w:rsidRDefault="00A44A1C" w:rsidP="00C40B19">
            <w:pPr>
              <w:pStyle w:val="Bodycopy"/>
              <w:spacing w:before="0"/>
            </w:pPr>
            <w:r w:rsidRPr="00AF32A9">
              <w:t>100%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5440744F" w14:textId="210683E9" w:rsidR="00A44A1C" w:rsidRPr="009D101E" w:rsidRDefault="00A44A1C" w:rsidP="00C40B19">
            <w:pPr>
              <w:pStyle w:val="Bodycopy"/>
              <w:spacing w:before="0"/>
            </w:pPr>
            <w:r w:rsidRPr="00AF32A9">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15020921" w14:textId="11FF3606" w:rsidR="00A44A1C" w:rsidRPr="009D101E" w:rsidRDefault="00A44A1C" w:rsidP="00C40B19">
            <w:pPr>
              <w:pStyle w:val="Bodycopy"/>
              <w:spacing w:before="0"/>
            </w:pPr>
            <w:r w:rsidRPr="00AF32A9">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11D265AD" w14:textId="06C83663" w:rsidR="00A44A1C" w:rsidRPr="009D101E" w:rsidRDefault="00A44A1C" w:rsidP="00C40B19">
            <w:pPr>
              <w:pStyle w:val="Bodycopy"/>
              <w:spacing w:before="0"/>
            </w:pPr>
            <w:r w:rsidRPr="00AF32A9">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0CFA79A5" w14:textId="49DB1BE7" w:rsidR="00A44A1C" w:rsidRPr="009D101E" w:rsidRDefault="00A44A1C" w:rsidP="00C40B19">
            <w:pPr>
              <w:pStyle w:val="Bodycopy"/>
              <w:spacing w:before="0"/>
            </w:pPr>
            <w:r w:rsidRPr="00AF32A9">
              <w:t>Neutral</w:t>
            </w:r>
          </w:p>
        </w:tc>
      </w:tr>
      <w:tr w:rsidR="00A44A1C" w:rsidRPr="009D101E" w14:paraId="52EDA80C" w14:textId="77777777" w:rsidTr="00A44A1C">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56B0EDB5" w14:textId="21CFD029" w:rsidR="00A44A1C" w:rsidRPr="009D101E" w:rsidRDefault="00A44A1C" w:rsidP="00C40B19">
            <w:pPr>
              <w:pStyle w:val="Bodycopy"/>
              <w:spacing w:before="0"/>
            </w:pPr>
            <w:r w:rsidRPr="00AF32A9">
              <w:t>Promoting</w:t>
            </w:r>
            <w:r w:rsidR="001F6589">
              <w:t xml:space="preserve"> Interoperability Only</w:t>
            </w:r>
            <w:r w:rsidR="001F6589" w:rsidRPr="001F6589">
              <w:rPr>
                <w:vertAlign w:val="superscript"/>
              </w:rPr>
              <w:t>1</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5C9C17C3" w14:textId="6594734D" w:rsidR="00A44A1C" w:rsidRPr="009D101E" w:rsidRDefault="00A44A1C" w:rsidP="00C40B19">
            <w:pPr>
              <w:pStyle w:val="Bodycopy"/>
              <w:spacing w:before="0"/>
            </w:pPr>
            <w:r w:rsidRPr="00B6549D">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6B4879F7" w14:textId="0B18500E" w:rsidR="00A44A1C" w:rsidRPr="009D101E" w:rsidRDefault="00A44A1C" w:rsidP="00C40B19">
            <w:pPr>
              <w:pStyle w:val="Bodycopy"/>
              <w:spacing w:before="0"/>
            </w:pPr>
            <w:r w:rsidRPr="00B6549D">
              <w:t>100%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567BE8AC" w14:textId="3EC3DEF6" w:rsidR="00A44A1C" w:rsidRPr="009D101E" w:rsidRDefault="00A44A1C" w:rsidP="00C40B19">
            <w:pPr>
              <w:pStyle w:val="Bodycopy"/>
              <w:spacing w:before="0"/>
            </w:pPr>
            <w:r w:rsidRPr="00B6549D">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6A99F6B5" w14:textId="7B4D4DD8" w:rsidR="00A44A1C" w:rsidRPr="009D101E" w:rsidRDefault="00A44A1C" w:rsidP="00C40B19">
            <w:pPr>
              <w:pStyle w:val="Bodycopy"/>
              <w:spacing w:before="0"/>
            </w:pPr>
            <w:r w:rsidRPr="00B6549D">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2F9A70FF" w14:textId="5FB04670" w:rsidR="00A44A1C" w:rsidRPr="009D101E" w:rsidRDefault="00A44A1C" w:rsidP="00C40B19">
            <w:pPr>
              <w:pStyle w:val="Bodycopy"/>
              <w:spacing w:before="0"/>
            </w:pPr>
            <w:r w:rsidRPr="00B6549D">
              <w:t>Neutral</w:t>
            </w:r>
          </w:p>
        </w:tc>
      </w:tr>
      <w:tr w:rsidR="00A44A1C" w:rsidRPr="009D101E" w14:paraId="6E1EDD16" w14:textId="77777777" w:rsidTr="00A44A1C">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31A0A500" w14:textId="10160D88" w:rsidR="00A44A1C" w:rsidRPr="009D101E" w:rsidRDefault="001F6589" w:rsidP="00C40B19">
            <w:pPr>
              <w:pStyle w:val="Bodycopy"/>
              <w:spacing w:before="0"/>
            </w:pPr>
            <w:r>
              <w:t>Improvement Activities Only</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7AE6AC57" w14:textId="088B10FB" w:rsidR="00A44A1C" w:rsidRPr="009D101E" w:rsidRDefault="00A44A1C" w:rsidP="00C40B19">
            <w:pPr>
              <w:pStyle w:val="Bodycopy"/>
              <w:spacing w:before="0"/>
            </w:pPr>
            <w:r w:rsidRPr="00B6549D">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7E6E8069" w14:textId="5A171BF0" w:rsidR="00A44A1C" w:rsidRPr="009D101E" w:rsidRDefault="00A44A1C" w:rsidP="00C40B19">
            <w:pPr>
              <w:pStyle w:val="Bodycopy"/>
              <w:spacing w:before="0"/>
            </w:pPr>
            <w:r w:rsidRPr="00B6549D">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70413141" w14:textId="4397AD37" w:rsidR="00A44A1C" w:rsidRPr="009D101E" w:rsidRDefault="00A44A1C" w:rsidP="00C40B19">
            <w:pPr>
              <w:pStyle w:val="Bodycopy"/>
              <w:spacing w:before="0"/>
            </w:pPr>
            <w:r w:rsidRPr="00B6549D">
              <w:t>100%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100B8739" w14:textId="2CDCE774" w:rsidR="00A44A1C" w:rsidRPr="009D101E" w:rsidRDefault="00A44A1C" w:rsidP="00C40B19">
            <w:pPr>
              <w:pStyle w:val="Bodycopy"/>
              <w:spacing w:before="0"/>
            </w:pPr>
            <w:r w:rsidRPr="00B6549D">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254F4BE2" w14:textId="31A82A21" w:rsidR="00A44A1C" w:rsidRPr="009D101E" w:rsidRDefault="00A44A1C" w:rsidP="00C40B19">
            <w:pPr>
              <w:pStyle w:val="Bodycopy"/>
              <w:spacing w:before="0"/>
            </w:pPr>
            <w:r w:rsidRPr="00B6549D">
              <w:t>Neutral</w:t>
            </w:r>
          </w:p>
        </w:tc>
      </w:tr>
      <w:tr w:rsidR="00A44A1C" w:rsidRPr="009D101E" w14:paraId="6401E66C" w14:textId="77777777" w:rsidTr="001F6589">
        <w:tc>
          <w:tcPr>
            <w:tcW w:w="9895" w:type="dxa"/>
            <w:gridSpan w:val="6"/>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18FE0491" w14:textId="28AF6DBA" w:rsidR="00A44A1C" w:rsidRPr="00A44A1C" w:rsidRDefault="00A44A1C" w:rsidP="00C40B19">
            <w:pPr>
              <w:pStyle w:val="Bodycopy"/>
              <w:spacing w:before="0"/>
              <w:rPr>
                <w:b/>
                <w:bCs w:val="0"/>
              </w:rPr>
            </w:pPr>
            <w:r w:rsidRPr="00A44A1C">
              <w:rPr>
                <w:b/>
                <w:bCs w:val="0"/>
              </w:rPr>
              <w:t>Submit Data for 2 Performance Categories</w:t>
            </w:r>
          </w:p>
        </w:tc>
      </w:tr>
      <w:tr w:rsidR="00A44A1C" w:rsidRPr="009D101E" w14:paraId="492630EC" w14:textId="77777777" w:rsidTr="00A44A1C">
        <w:tc>
          <w:tcPr>
            <w:tcW w:w="1754" w:type="dxa"/>
            <w:tcBorders>
              <w:top w:val="single" w:sz="12" w:space="0" w:color="003265"/>
              <w:left w:val="single" w:sz="4" w:space="0" w:color="003265"/>
              <w:bottom w:val="single" w:sz="12" w:space="0" w:color="003265"/>
              <w:right w:val="single" w:sz="4" w:space="0" w:color="003265"/>
            </w:tcBorders>
            <w:vAlign w:val="center"/>
          </w:tcPr>
          <w:p w14:paraId="6BCEB20E" w14:textId="77777777" w:rsidR="00A44A1C" w:rsidRPr="00E9315B" w:rsidRDefault="00A44A1C" w:rsidP="00C40B19">
            <w:pPr>
              <w:pStyle w:val="Bodycopy"/>
              <w:spacing w:before="0" w:line="240" w:lineRule="auto"/>
              <w:rPr>
                <w:b/>
              </w:rPr>
            </w:pPr>
            <w:r w:rsidRPr="00E9315B">
              <w:t xml:space="preserve">Quality </w:t>
            </w:r>
            <w:r w:rsidRPr="00E9315B">
              <w:rPr>
                <w:b/>
              </w:rPr>
              <w:t>and</w:t>
            </w:r>
          </w:p>
          <w:p w14:paraId="7391A610" w14:textId="77777777" w:rsidR="00A44A1C" w:rsidRPr="00E9315B" w:rsidRDefault="00A44A1C" w:rsidP="00C40B19">
            <w:pPr>
              <w:pStyle w:val="Bodycopy"/>
              <w:spacing w:before="0" w:line="240" w:lineRule="auto"/>
            </w:pPr>
            <w:r w:rsidRPr="00E9315B">
              <w:t>Promoting</w:t>
            </w:r>
          </w:p>
          <w:p w14:paraId="2BDF5B3A" w14:textId="0C5D5853" w:rsidR="00A44A1C" w:rsidRPr="009D101E" w:rsidRDefault="00A44A1C" w:rsidP="00C40B19">
            <w:pPr>
              <w:pStyle w:val="Bodycopy"/>
              <w:spacing w:before="0" w:line="240" w:lineRule="auto"/>
            </w:pPr>
            <w:r w:rsidRPr="00E9315B">
              <w:t>Interoperability</w:t>
            </w:r>
            <w:r w:rsidR="001F6589" w:rsidRPr="001F6589">
              <w:rPr>
                <w:vertAlign w:val="superscript"/>
              </w:rPr>
              <w:t>1</w:t>
            </w:r>
          </w:p>
        </w:tc>
        <w:tc>
          <w:tcPr>
            <w:tcW w:w="156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2BB89BA" w14:textId="57681290" w:rsidR="00A44A1C" w:rsidRPr="009D101E" w:rsidRDefault="00A44A1C" w:rsidP="00C40B19">
            <w:pPr>
              <w:pStyle w:val="Bodycopy"/>
              <w:spacing w:before="0" w:line="240" w:lineRule="auto"/>
            </w:pPr>
            <w:r w:rsidRPr="00E9315B">
              <w:t>70%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F9F6D40" w14:textId="4E9CF6BA" w:rsidR="00A44A1C" w:rsidRPr="009D101E" w:rsidRDefault="00A44A1C" w:rsidP="00C40B19">
            <w:pPr>
              <w:pStyle w:val="Bodycopy"/>
              <w:spacing w:before="0" w:line="240" w:lineRule="auto"/>
            </w:pPr>
            <w:r w:rsidRPr="00E9315B">
              <w:t>30%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22F1170" w14:textId="76B2244B" w:rsidR="00A44A1C" w:rsidRPr="009D101E" w:rsidRDefault="00A44A1C" w:rsidP="00C40B19">
            <w:pPr>
              <w:pStyle w:val="Bodycopy"/>
              <w:spacing w:before="0" w:line="240" w:lineRule="auto"/>
            </w:pPr>
            <w:r w:rsidRPr="00E9315B">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62BC995A" w14:textId="2B275293" w:rsidR="00A44A1C" w:rsidRPr="009D101E" w:rsidRDefault="00A44A1C" w:rsidP="00C40B19">
            <w:pPr>
              <w:pStyle w:val="Bodycopy"/>
              <w:spacing w:before="0" w:line="240" w:lineRule="auto"/>
            </w:pPr>
            <w:r w:rsidRPr="00E9315B">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E9798A9" w14:textId="77777777" w:rsidR="00A44A1C" w:rsidRPr="00E9315B" w:rsidRDefault="00A44A1C" w:rsidP="00C40B19">
            <w:pPr>
              <w:pStyle w:val="Bodycopy"/>
              <w:spacing w:before="0" w:line="240" w:lineRule="auto"/>
            </w:pPr>
            <w:r w:rsidRPr="00E9315B">
              <w:t>Positive,</w:t>
            </w:r>
          </w:p>
          <w:p w14:paraId="38C85B45" w14:textId="77777777" w:rsidR="00A44A1C" w:rsidRPr="00E9315B" w:rsidRDefault="00A44A1C" w:rsidP="00C40B19">
            <w:pPr>
              <w:pStyle w:val="Bodycopy"/>
              <w:spacing w:before="0" w:line="240" w:lineRule="auto"/>
            </w:pPr>
            <w:r w:rsidRPr="00E9315B">
              <w:t>Negative, or</w:t>
            </w:r>
          </w:p>
          <w:p w14:paraId="7853FD37" w14:textId="796231AA" w:rsidR="00A44A1C" w:rsidRPr="009D101E" w:rsidRDefault="00A44A1C" w:rsidP="00C40B19">
            <w:pPr>
              <w:pStyle w:val="Bodycopy"/>
              <w:spacing w:before="0" w:line="240" w:lineRule="auto"/>
            </w:pPr>
            <w:r w:rsidRPr="00E9315B">
              <w:t>Neutral</w:t>
            </w:r>
          </w:p>
        </w:tc>
      </w:tr>
      <w:tr w:rsidR="00A44A1C" w:rsidRPr="009D101E" w14:paraId="6189E7B2" w14:textId="77777777" w:rsidTr="00A44A1C">
        <w:tc>
          <w:tcPr>
            <w:tcW w:w="1754" w:type="dxa"/>
            <w:tcBorders>
              <w:top w:val="single" w:sz="12" w:space="0" w:color="003265"/>
              <w:left w:val="single" w:sz="4" w:space="0" w:color="003265"/>
              <w:bottom w:val="single" w:sz="12" w:space="0" w:color="003265"/>
              <w:right w:val="single" w:sz="4" w:space="0" w:color="003265"/>
            </w:tcBorders>
            <w:vAlign w:val="center"/>
          </w:tcPr>
          <w:p w14:paraId="47185186" w14:textId="77777777" w:rsidR="00A44A1C" w:rsidRPr="00E9315B" w:rsidRDefault="00A44A1C" w:rsidP="00C40B19">
            <w:pPr>
              <w:pStyle w:val="Bodycopy"/>
              <w:spacing w:before="0" w:line="240" w:lineRule="auto"/>
              <w:rPr>
                <w:b/>
              </w:rPr>
            </w:pPr>
            <w:r w:rsidRPr="00E9315B">
              <w:t xml:space="preserve">Quality </w:t>
            </w:r>
            <w:r w:rsidRPr="00E9315B">
              <w:rPr>
                <w:b/>
              </w:rPr>
              <w:t>and</w:t>
            </w:r>
          </w:p>
          <w:p w14:paraId="0AFC6ACF" w14:textId="77777777" w:rsidR="00A44A1C" w:rsidRPr="00E9315B" w:rsidRDefault="00A44A1C" w:rsidP="00C40B19">
            <w:pPr>
              <w:pStyle w:val="Bodycopy"/>
              <w:spacing w:before="0" w:line="240" w:lineRule="auto"/>
            </w:pPr>
            <w:r w:rsidRPr="00E9315B">
              <w:t>Improvement</w:t>
            </w:r>
          </w:p>
          <w:p w14:paraId="57B6555D" w14:textId="109A349C" w:rsidR="00A44A1C" w:rsidRPr="009D101E" w:rsidRDefault="00A44A1C" w:rsidP="00C40B19">
            <w:pPr>
              <w:pStyle w:val="Bodycopy"/>
              <w:spacing w:before="0" w:line="240" w:lineRule="auto"/>
            </w:pPr>
            <w:r w:rsidRPr="00E9315B">
              <w:t xml:space="preserve">Activities </w:t>
            </w:r>
          </w:p>
        </w:tc>
        <w:tc>
          <w:tcPr>
            <w:tcW w:w="156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8F5B964" w14:textId="06E0FB00" w:rsidR="00A44A1C" w:rsidRPr="009D101E" w:rsidRDefault="00A44A1C" w:rsidP="00C40B19">
            <w:pPr>
              <w:pStyle w:val="Bodycopy"/>
              <w:spacing w:before="0" w:line="240" w:lineRule="auto"/>
            </w:pPr>
            <w:r w:rsidRPr="00E9315B">
              <w:t>85%</w:t>
            </w:r>
          </w:p>
        </w:tc>
        <w:tc>
          <w:tcPr>
            <w:tcW w:w="189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5D5D452" w14:textId="0009D691" w:rsidR="00A44A1C" w:rsidRPr="009D101E" w:rsidRDefault="00A44A1C" w:rsidP="00C40B19">
            <w:pPr>
              <w:pStyle w:val="Bodycopy"/>
              <w:spacing w:before="0" w:line="240" w:lineRule="auto"/>
            </w:pPr>
            <w:r w:rsidRPr="00E9315B">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73F20F7" w14:textId="1479288F" w:rsidR="00A44A1C" w:rsidRPr="009D101E" w:rsidRDefault="00A44A1C" w:rsidP="00C40B19">
            <w:pPr>
              <w:pStyle w:val="Bodycopy"/>
              <w:spacing w:before="0" w:line="240" w:lineRule="auto"/>
            </w:pPr>
            <w:r w:rsidRPr="00E9315B">
              <w:t>15%</w:t>
            </w:r>
          </w:p>
        </w:tc>
        <w:tc>
          <w:tcPr>
            <w:tcW w:w="1345"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BE048AC" w14:textId="0715AC0D" w:rsidR="00A44A1C" w:rsidRPr="009D101E" w:rsidRDefault="00A44A1C" w:rsidP="00C40B19">
            <w:pPr>
              <w:pStyle w:val="Bodycopy"/>
              <w:spacing w:before="0" w:line="240" w:lineRule="auto"/>
            </w:pPr>
            <w:r w:rsidRPr="00E9315B">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65763566" w14:textId="77777777" w:rsidR="00A44A1C" w:rsidRPr="00E9315B" w:rsidRDefault="00A44A1C" w:rsidP="00C40B19">
            <w:pPr>
              <w:pStyle w:val="Bodycopy"/>
              <w:spacing w:before="0" w:line="240" w:lineRule="auto"/>
            </w:pPr>
            <w:r w:rsidRPr="00E9315B">
              <w:t>Positive,</w:t>
            </w:r>
          </w:p>
          <w:p w14:paraId="02EB6710" w14:textId="77777777" w:rsidR="00A44A1C" w:rsidRPr="00E9315B" w:rsidRDefault="00A44A1C" w:rsidP="00C40B19">
            <w:pPr>
              <w:pStyle w:val="Bodycopy"/>
              <w:spacing w:before="0" w:line="240" w:lineRule="auto"/>
            </w:pPr>
            <w:r w:rsidRPr="00E9315B">
              <w:t>Negative, or</w:t>
            </w:r>
          </w:p>
          <w:p w14:paraId="0650B705" w14:textId="1BDD8C62" w:rsidR="00A44A1C" w:rsidRPr="009D101E" w:rsidRDefault="00A44A1C" w:rsidP="00C40B19">
            <w:pPr>
              <w:pStyle w:val="Bodycopy"/>
              <w:spacing w:before="0" w:line="240" w:lineRule="auto"/>
            </w:pPr>
            <w:r w:rsidRPr="00E9315B">
              <w:t>Neutral</w:t>
            </w:r>
          </w:p>
        </w:tc>
      </w:tr>
      <w:tr w:rsidR="00A44A1C" w:rsidRPr="009D101E" w14:paraId="7433CA8C" w14:textId="77777777" w:rsidTr="00A44A1C">
        <w:tc>
          <w:tcPr>
            <w:tcW w:w="1754" w:type="dxa"/>
            <w:tcBorders>
              <w:top w:val="single" w:sz="12" w:space="0" w:color="003265"/>
              <w:left w:val="single" w:sz="4" w:space="0" w:color="003265"/>
              <w:bottom w:val="single" w:sz="12" w:space="0" w:color="003265"/>
              <w:right w:val="single" w:sz="4" w:space="0" w:color="003265"/>
            </w:tcBorders>
            <w:vAlign w:val="center"/>
          </w:tcPr>
          <w:p w14:paraId="1D5F4E98" w14:textId="77777777" w:rsidR="00A44A1C" w:rsidRPr="00E9315B" w:rsidRDefault="00A44A1C" w:rsidP="00C40B19">
            <w:pPr>
              <w:pStyle w:val="Bodycopy"/>
              <w:spacing w:before="0" w:line="240" w:lineRule="auto"/>
            </w:pPr>
            <w:r w:rsidRPr="00E9315B">
              <w:t>Improvement</w:t>
            </w:r>
          </w:p>
          <w:p w14:paraId="6C56D02B" w14:textId="77777777" w:rsidR="00A44A1C" w:rsidRPr="00E9315B" w:rsidRDefault="00A44A1C" w:rsidP="00C40B19">
            <w:pPr>
              <w:pStyle w:val="Bodycopy"/>
              <w:spacing w:before="0" w:line="240" w:lineRule="auto"/>
              <w:rPr>
                <w:b/>
              </w:rPr>
            </w:pPr>
            <w:r w:rsidRPr="00E9315B">
              <w:t xml:space="preserve">Activities </w:t>
            </w:r>
            <w:r w:rsidRPr="00E9315B">
              <w:rPr>
                <w:b/>
              </w:rPr>
              <w:t>and</w:t>
            </w:r>
          </w:p>
          <w:p w14:paraId="597CEF3D" w14:textId="77777777" w:rsidR="00A44A1C" w:rsidRPr="00E9315B" w:rsidRDefault="00A44A1C" w:rsidP="00C40B19">
            <w:pPr>
              <w:pStyle w:val="Bodycopy"/>
              <w:spacing w:before="0" w:line="240" w:lineRule="auto"/>
            </w:pPr>
            <w:r w:rsidRPr="00E9315B">
              <w:t>Promoting</w:t>
            </w:r>
          </w:p>
          <w:p w14:paraId="3A6D7B72" w14:textId="28F2ED79" w:rsidR="00A44A1C" w:rsidRPr="009D101E" w:rsidRDefault="00A44A1C" w:rsidP="00C40B19">
            <w:pPr>
              <w:pStyle w:val="Bodycopy"/>
              <w:spacing w:before="0" w:line="240" w:lineRule="auto"/>
            </w:pPr>
            <w:r w:rsidRPr="00E9315B">
              <w:t xml:space="preserve">Interoperability </w:t>
            </w:r>
          </w:p>
        </w:tc>
        <w:tc>
          <w:tcPr>
            <w:tcW w:w="156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5259B8F" w14:textId="0A8D0D88" w:rsidR="00A44A1C" w:rsidRPr="009D101E" w:rsidRDefault="00A44A1C" w:rsidP="00C40B19">
            <w:pPr>
              <w:pStyle w:val="Bodycopy"/>
              <w:spacing w:before="0" w:line="240" w:lineRule="auto"/>
            </w:pPr>
            <w:r w:rsidRPr="00E9315B">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ECD79F0" w14:textId="604CD453" w:rsidR="00A44A1C" w:rsidRPr="009D101E" w:rsidRDefault="00A44A1C" w:rsidP="00C40B19">
            <w:pPr>
              <w:pStyle w:val="Bodycopy"/>
              <w:spacing w:before="0" w:line="240" w:lineRule="auto"/>
            </w:pPr>
            <w:r w:rsidRPr="00E9315B">
              <w:t>85%</w:t>
            </w:r>
          </w:p>
        </w:tc>
        <w:tc>
          <w:tcPr>
            <w:tcW w:w="191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BCBE6D9" w14:textId="7E7A5DA6" w:rsidR="00A44A1C" w:rsidRPr="009D101E" w:rsidRDefault="00A44A1C" w:rsidP="00C40B19">
            <w:pPr>
              <w:pStyle w:val="Bodycopy"/>
              <w:spacing w:before="0" w:line="240" w:lineRule="auto"/>
            </w:pPr>
            <w:r w:rsidRPr="00E9315B">
              <w:t>15%</w:t>
            </w:r>
          </w:p>
        </w:tc>
        <w:tc>
          <w:tcPr>
            <w:tcW w:w="1345"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2863D392" w14:textId="37679FEB" w:rsidR="00A44A1C" w:rsidRPr="009D101E" w:rsidRDefault="00A44A1C" w:rsidP="00C40B19">
            <w:pPr>
              <w:pStyle w:val="Bodycopy"/>
              <w:spacing w:before="0" w:line="240" w:lineRule="auto"/>
            </w:pPr>
            <w:r w:rsidRPr="00E9315B">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D6EC288" w14:textId="77777777" w:rsidR="00A44A1C" w:rsidRPr="00E9315B" w:rsidRDefault="00A44A1C" w:rsidP="00C40B19">
            <w:pPr>
              <w:pStyle w:val="Bodycopy"/>
              <w:spacing w:before="0" w:line="240" w:lineRule="auto"/>
            </w:pPr>
            <w:r w:rsidRPr="00E9315B">
              <w:t>Positive,</w:t>
            </w:r>
          </w:p>
          <w:p w14:paraId="3D298BCF" w14:textId="77777777" w:rsidR="00A44A1C" w:rsidRPr="00E9315B" w:rsidRDefault="00A44A1C" w:rsidP="00C40B19">
            <w:pPr>
              <w:pStyle w:val="Bodycopy"/>
              <w:spacing w:before="0" w:line="240" w:lineRule="auto"/>
            </w:pPr>
            <w:r w:rsidRPr="00E9315B">
              <w:t>Negative, or</w:t>
            </w:r>
          </w:p>
          <w:p w14:paraId="18B85F7C" w14:textId="7DE56B13" w:rsidR="00A44A1C" w:rsidRPr="009D101E" w:rsidRDefault="00A44A1C" w:rsidP="00C40B19">
            <w:pPr>
              <w:pStyle w:val="Bodycopy"/>
              <w:spacing w:before="0" w:line="240" w:lineRule="auto"/>
            </w:pPr>
            <w:r w:rsidRPr="00E9315B">
              <w:t>Neutral</w:t>
            </w:r>
          </w:p>
        </w:tc>
      </w:tr>
      <w:tr w:rsidR="00A44A1C" w:rsidRPr="009D101E" w14:paraId="6E6CF4DD" w14:textId="77777777" w:rsidTr="00A44A1C">
        <w:tc>
          <w:tcPr>
            <w:tcW w:w="9895" w:type="dxa"/>
            <w:gridSpan w:val="6"/>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798B41EC" w14:textId="2B96BDAF" w:rsidR="00A44A1C" w:rsidRPr="00A44A1C" w:rsidRDefault="00A44A1C" w:rsidP="00C40B19">
            <w:pPr>
              <w:pStyle w:val="Bodycopy"/>
              <w:spacing w:before="0" w:line="240" w:lineRule="auto"/>
              <w:rPr>
                <w:b/>
                <w:bCs w:val="0"/>
              </w:rPr>
            </w:pPr>
            <w:r w:rsidRPr="00A44A1C">
              <w:rPr>
                <w:b/>
                <w:bCs w:val="0"/>
              </w:rPr>
              <w:lastRenderedPageBreak/>
              <w:t>Submit Data for 3 Performance Categories</w:t>
            </w:r>
          </w:p>
        </w:tc>
      </w:tr>
      <w:tr w:rsidR="00A44A1C" w:rsidRPr="009D101E" w14:paraId="74AC849D" w14:textId="77777777" w:rsidTr="00A44A1C">
        <w:tc>
          <w:tcPr>
            <w:tcW w:w="1754"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CD9C517" w14:textId="7478CFA4" w:rsidR="00A44A1C" w:rsidRPr="00E9315B" w:rsidRDefault="00A44A1C" w:rsidP="00C40B19">
            <w:pPr>
              <w:pStyle w:val="Bodycopy"/>
              <w:spacing w:before="0"/>
            </w:pPr>
            <w:r w:rsidRPr="00E9315B">
              <w:t xml:space="preserve">Quality </w:t>
            </w:r>
            <w:r w:rsidRPr="00E9315B">
              <w:rPr>
                <w:b/>
              </w:rPr>
              <w:t>and</w:t>
            </w:r>
            <w:r w:rsidR="001F6589">
              <w:rPr>
                <w:b/>
              </w:rPr>
              <w:t xml:space="preserve"> </w:t>
            </w:r>
            <w:r w:rsidRPr="00E9315B">
              <w:t>Improvement</w:t>
            </w:r>
            <w:r>
              <w:t xml:space="preserve"> </w:t>
            </w:r>
            <w:r w:rsidRPr="00E9315B">
              <w:t xml:space="preserve">Activities </w:t>
            </w:r>
            <w:r w:rsidRPr="00E9315B">
              <w:rPr>
                <w:b/>
              </w:rPr>
              <w:t>and</w:t>
            </w:r>
            <w:r>
              <w:rPr>
                <w:b/>
              </w:rPr>
              <w:t xml:space="preserve"> </w:t>
            </w:r>
            <w:r w:rsidRPr="00E9315B">
              <w:t>Promoting</w:t>
            </w:r>
          </w:p>
          <w:p w14:paraId="70EADF89" w14:textId="096AE823" w:rsidR="00A44A1C" w:rsidRPr="00E9315B" w:rsidRDefault="00A44A1C" w:rsidP="00C40B19">
            <w:pPr>
              <w:pStyle w:val="Bodycopy"/>
              <w:spacing w:before="0" w:line="240" w:lineRule="auto"/>
            </w:pPr>
            <w:r w:rsidRPr="00E9315B">
              <w:t>Interoperability</w:t>
            </w:r>
          </w:p>
        </w:tc>
        <w:tc>
          <w:tcPr>
            <w:tcW w:w="156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7D8E79BC" w14:textId="655845F4" w:rsidR="00A44A1C" w:rsidRPr="00E9315B" w:rsidRDefault="00A44A1C" w:rsidP="00C40B19">
            <w:pPr>
              <w:pStyle w:val="Bodycopy"/>
              <w:spacing w:before="0" w:line="240" w:lineRule="auto"/>
            </w:pPr>
            <w:r w:rsidRPr="00E9315B">
              <w:t>55%</w:t>
            </w:r>
          </w:p>
        </w:tc>
        <w:tc>
          <w:tcPr>
            <w:tcW w:w="189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DE121F2" w14:textId="0680872C" w:rsidR="00A44A1C" w:rsidRPr="00E9315B" w:rsidRDefault="00A44A1C" w:rsidP="00C40B19">
            <w:pPr>
              <w:pStyle w:val="Bodycopy"/>
              <w:spacing w:before="0" w:line="240" w:lineRule="auto"/>
            </w:pPr>
            <w:r w:rsidRPr="00E9315B">
              <w:t>30%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20E03C79" w14:textId="0BCE5B2F" w:rsidR="00A44A1C" w:rsidRPr="00E9315B" w:rsidRDefault="00A44A1C" w:rsidP="00C40B19">
            <w:pPr>
              <w:pStyle w:val="Bodycopy"/>
              <w:spacing w:before="0" w:line="240" w:lineRule="auto"/>
            </w:pPr>
            <w:r w:rsidRPr="00E9315B">
              <w:t>15%</w:t>
            </w:r>
          </w:p>
        </w:tc>
        <w:tc>
          <w:tcPr>
            <w:tcW w:w="1345"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57CB596" w14:textId="068CD665" w:rsidR="00A44A1C" w:rsidRPr="00E9315B" w:rsidRDefault="00A44A1C" w:rsidP="00C40B19">
            <w:pPr>
              <w:pStyle w:val="Bodycopy"/>
              <w:spacing w:before="0" w:line="240" w:lineRule="auto"/>
            </w:pPr>
            <w:r w:rsidRPr="00E9315B">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64099CA2" w14:textId="77777777" w:rsidR="00A44A1C" w:rsidRPr="00E9315B" w:rsidRDefault="00A44A1C" w:rsidP="00C40B19">
            <w:pPr>
              <w:pStyle w:val="Bodycopy"/>
              <w:spacing w:before="0"/>
            </w:pPr>
            <w:r w:rsidRPr="00E9315B">
              <w:t>Positive,</w:t>
            </w:r>
          </w:p>
          <w:p w14:paraId="5FCAD8AD" w14:textId="77777777" w:rsidR="00A44A1C" w:rsidRPr="00E9315B" w:rsidRDefault="00A44A1C" w:rsidP="00C40B19">
            <w:pPr>
              <w:pStyle w:val="Bodycopy"/>
              <w:spacing w:before="0"/>
            </w:pPr>
            <w:r w:rsidRPr="00E9315B">
              <w:t xml:space="preserve">Negative, or </w:t>
            </w:r>
          </w:p>
          <w:p w14:paraId="2C4F2E35" w14:textId="03E75F49" w:rsidR="00A44A1C" w:rsidRPr="00E9315B" w:rsidRDefault="00A44A1C" w:rsidP="00C40B19">
            <w:pPr>
              <w:pStyle w:val="Bodycopy"/>
              <w:spacing w:before="0" w:line="240" w:lineRule="auto"/>
            </w:pPr>
            <w:r w:rsidRPr="00E9315B">
              <w:t>Neutral</w:t>
            </w:r>
          </w:p>
        </w:tc>
      </w:tr>
    </w:tbl>
    <w:p w14:paraId="48AAACA8" w14:textId="77777777" w:rsidR="00A44A1C" w:rsidRDefault="00A44A1C" w:rsidP="00C0569D">
      <w:pPr>
        <w:rPr>
          <w:rFonts w:asciiTheme="majorHAnsi" w:eastAsiaTheme="majorEastAsia" w:hAnsiTheme="majorHAnsi" w:cstheme="majorHAnsi"/>
          <w:bCs/>
          <w:iCs/>
          <w:sz w:val="22"/>
          <w:szCs w:val="22"/>
        </w:rPr>
      </w:pPr>
    </w:p>
    <w:p w14:paraId="1D56413B" w14:textId="606DD85E" w:rsidR="001F6589" w:rsidRDefault="001F6589" w:rsidP="00C0569D">
      <w:pPr>
        <w:rPr>
          <w:rFonts w:asciiTheme="majorHAnsi" w:eastAsiaTheme="majorEastAsia" w:hAnsiTheme="majorHAnsi" w:cstheme="majorHAnsi"/>
          <w:bCs/>
          <w:iCs/>
          <w:sz w:val="22"/>
          <w:szCs w:val="22"/>
        </w:rPr>
      </w:pPr>
      <w:r w:rsidRPr="001F6589">
        <w:rPr>
          <w:rFonts w:asciiTheme="majorHAnsi" w:eastAsiaTheme="majorEastAsia" w:hAnsiTheme="majorHAnsi" w:cstheme="majorHAnsi"/>
          <w:bCs/>
          <w:iCs/>
          <w:sz w:val="22"/>
          <w:szCs w:val="22"/>
        </w:rPr>
        <w:t>Table 2 depicts the 2024 MIPS performance category reweighting policies that CMS will apply under the MIPS automatic EUC policy to clinicians in small practices who submit MIPS data as individuals.</w:t>
      </w:r>
    </w:p>
    <w:p w14:paraId="6B543942" w14:textId="77777777" w:rsidR="001F6589" w:rsidRDefault="001F6589" w:rsidP="00C0569D">
      <w:pPr>
        <w:rPr>
          <w:rFonts w:asciiTheme="majorHAnsi" w:eastAsiaTheme="majorEastAsia" w:hAnsiTheme="majorHAnsi" w:cstheme="majorHAnsi"/>
          <w:bCs/>
          <w:iCs/>
          <w:sz w:val="22"/>
          <w:szCs w:val="22"/>
        </w:rPr>
      </w:pPr>
    </w:p>
    <w:p w14:paraId="11C56A7D" w14:textId="28C2BB10" w:rsidR="00C0569D" w:rsidRPr="009D101E" w:rsidRDefault="001F6589" w:rsidP="00C0569D">
      <w:pPr>
        <w:pStyle w:val="Heading3"/>
      </w:pPr>
      <w:bookmarkStart w:id="5" w:name="_Table_2:_Reweighting"/>
      <w:bookmarkEnd w:id="5"/>
      <w:r w:rsidRPr="001F6589">
        <w:t>Table 2: Reweighting for Clinicians in a Small Practice</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1754"/>
        <w:gridCol w:w="1568"/>
        <w:gridCol w:w="1899"/>
        <w:gridCol w:w="1918"/>
        <w:gridCol w:w="1345"/>
        <w:gridCol w:w="1411"/>
      </w:tblGrid>
      <w:tr w:rsidR="001F6589" w:rsidRPr="009D101E" w14:paraId="53584361" w14:textId="77777777" w:rsidTr="00944C4B">
        <w:trPr>
          <w:tblHeader/>
        </w:trPr>
        <w:tc>
          <w:tcPr>
            <w:tcW w:w="1754" w:type="dxa"/>
            <w:tcBorders>
              <w:top w:val="single" w:sz="4" w:space="0" w:color="003265"/>
              <w:left w:val="single" w:sz="4" w:space="0" w:color="003265"/>
              <w:bottom w:val="single" w:sz="4" w:space="0" w:color="003265"/>
              <w:right w:val="single" w:sz="4" w:space="0" w:color="FFFFFF" w:themeColor="background1"/>
            </w:tcBorders>
            <w:shd w:val="clear" w:color="auto" w:fill="003366"/>
            <w:vAlign w:val="center"/>
          </w:tcPr>
          <w:p w14:paraId="0B044D44" w14:textId="77777777" w:rsidR="001F6589" w:rsidRPr="00A44A1C" w:rsidRDefault="001F6589" w:rsidP="00C40B19">
            <w:pPr>
              <w:pStyle w:val="Bodycopy"/>
              <w:spacing w:before="0"/>
              <w:rPr>
                <w:b/>
                <w:bCs w:val="0"/>
              </w:rPr>
            </w:pPr>
            <w:r w:rsidRPr="00A44A1C">
              <w:rPr>
                <w:b/>
                <w:bCs w:val="0"/>
              </w:rPr>
              <w:t>Data Submitted</w:t>
            </w:r>
          </w:p>
        </w:tc>
        <w:tc>
          <w:tcPr>
            <w:tcW w:w="1568"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vAlign w:val="center"/>
          </w:tcPr>
          <w:p w14:paraId="3F14E08D" w14:textId="77777777" w:rsidR="001F6589" w:rsidRPr="00A44A1C" w:rsidRDefault="001F6589" w:rsidP="00C40B19">
            <w:pPr>
              <w:pStyle w:val="Bodycopy"/>
              <w:spacing w:before="0"/>
              <w:rPr>
                <w:b/>
                <w:bCs w:val="0"/>
              </w:rPr>
            </w:pPr>
            <w:r w:rsidRPr="00A44A1C">
              <w:rPr>
                <w:b/>
                <w:bCs w:val="0"/>
              </w:rPr>
              <w:t>Quality Category Weight</w:t>
            </w:r>
          </w:p>
        </w:tc>
        <w:tc>
          <w:tcPr>
            <w:tcW w:w="1899"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1EF75991" w14:textId="77777777" w:rsidR="001F6589" w:rsidRPr="00A44A1C" w:rsidRDefault="001F6589" w:rsidP="00C40B19">
            <w:pPr>
              <w:pStyle w:val="Bodycopy"/>
              <w:spacing w:before="0"/>
              <w:rPr>
                <w:b/>
                <w:bCs w:val="0"/>
              </w:rPr>
            </w:pPr>
            <w:r w:rsidRPr="00A44A1C">
              <w:rPr>
                <w:b/>
                <w:bCs w:val="0"/>
              </w:rPr>
              <w:t>Promoting Interoperability Category Weight</w:t>
            </w:r>
          </w:p>
        </w:tc>
        <w:tc>
          <w:tcPr>
            <w:tcW w:w="1918"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1233C913" w14:textId="77777777" w:rsidR="001F6589" w:rsidRPr="00A44A1C" w:rsidRDefault="001F6589" w:rsidP="00C40B19">
            <w:pPr>
              <w:pStyle w:val="Bodycopy"/>
              <w:spacing w:before="0"/>
              <w:rPr>
                <w:b/>
                <w:bCs w:val="0"/>
              </w:rPr>
            </w:pPr>
            <w:r w:rsidRPr="00A44A1C">
              <w:rPr>
                <w:b/>
                <w:bCs w:val="0"/>
              </w:rPr>
              <w:t>Improvement Activities Category Weight</w:t>
            </w:r>
          </w:p>
        </w:tc>
        <w:tc>
          <w:tcPr>
            <w:tcW w:w="1345" w:type="dxa"/>
            <w:tcBorders>
              <w:top w:val="single" w:sz="4" w:space="0" w:color="003265"/>
              <w:left w:val="single" w:sz="4" w:space="0" w:color="FFFFFF" w:themeColor="background1"/>
              <w:bottom w:val="single" w:sz="4" w:space="0" w:color="003265"/>
              <w:right w:val="single" w:sz="4" w:space="0" w:color="FFFFFF" w:themeColor="background1"/>
            </w:tcBorders>
            <w:shd w:val="clear" w:color="auto" w:fill="003366"/>
          </w:tcPr>
          <w:p w14:paraId="67B5969F" w14:textId="77777777" w:rsidR="001F6589" w:rsidRPr="00A44A1C" w:rsidRDefault="001F6589" w:rsidP="00C40B19">
            <w:pPr>
              <w:pStyle w:val="Bodycopy"/>
              <w:spacing w:before="0"/>
              <w:rPr>
                <w:b/>
                <w:bCs w:val="0"/>
              </w:rPr>
            </w:pPr>
            <w:r w:rsidRPr="00A44A1C">
              <w:rPr>
                <w:b/>
                <w:bCs w:val="0"/>
              </w:rPr>
              <w:t>Cost Category Weight</w:t>
            </w:r>
          </w:p>
        </w:tc>
        <w:tc>
          <w:tcPr>
            <w:tcW w:w="1411" w:type="dxa"/>
            <w:tcBorders>
              <w:top w:val="single" w:sz="4" w:space="0" w:color="003265"/>
              <w:left w:val="single" w:sz="4" w:space="0" w:color="FFFFFF" w:themeColor="background1"/>
              <w:bottom w:val="single" w:sz="4" w:space="0" w:color="003265"/>
              <w:right w:val="single" w:sz="4" w:space="0" w:color="003265"/>
            </w:tcBorders>
            <w:shd w:val="clear" w:color="auto" w:fill="003366"/>
          </w:tcPr>
          <w:p w14:paraId="3C603EDC" w14:textId="77777777" w:rsidR="001F6589" w:rsidRPr="00A44A1C" w:rsidRDefault="001F6589" w:rsidP="00C40B19">
            <w:pPr>
              <w:pStyle w:val="Bodycopy"/>
              <w:spacing w:before="0"/>
              <w:rPr>
                <w:b/>
                <w:bCs w:val="0"/>
              </w:rPr>
            </w:pPr>
            <w:r w:rsidRPr="00A44A1C">
              <w:rPr>
                <w:b/>
                <w:bCs w:val="0"/>
              </w:rPr>
              <w:t>Payment Adjustment</w:t>
            </w:r>
          </w:p>
        </w:tc>
      </w:tr>
      <w:tr w:rsidR="001F6589" w:rsidRPr="009D101E" w14:paraId="55BDA9B0" w14:textId="77777777" w:rsidTr="00C40B19">
        <w:trPr>
          <w:trHeight w:val="15"/>
        </w:trPr>
        <w:tc>
          <w:tcPr>
            <w:tcW w:w="1754" w:type="dxa"/>
            <w:tcBorders>
              <w:top w:val="single" w:sz="4" w:space="0" w:color="003265"/>
              <w:left w:val="single" w:sz="4" w:space="0" w:color="003265"/>
              <w:bottom w:val="single" w:sz="12" w:space="0" w:color="003265"/>
              <w:right w:val="single" w:sz="4" w:space="0" w:color="003265"/>
            </w:tcBorders>
            <w:shd w:val="clear" w:color="auto" w:fill="auto"/>
          </w:tcPr>
          <w:p w14:paraId="7C1DC8AF" w14:textId="77777777" w:rsidR="001F6589" w:rsidRPr="009D101E" w:rsidRDefault="001F6589" w:rsidP="00C40B19">
            <w:pPr>
              <w:pStyle w:val="Bodycopy"/>
              <w:spacing w:before="0"/>
            </w:pPr>
            <w:r>
              <w:t>No data</w:t>
            </w:r>
          </w:p>
        </w:tc>
        <w:tc>
          <w:tcPr>
            <w:tcW w:w="1568"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1DA8E9B9" w14:textId="77777777" w:rsidR="001F6589" w:rsidRPr="009D101E" w:rsidRDefault="001F6589" w:rsidP="00C40B19">
            <w:pPr>
              <w:pStyle w:val="Bullet1"/>
              <w:numPr>
                <w:ilvl w:val="0"/>
                <w:numId w:val="0"/>
              </w:numPr>
              <w:spacing w:before="0" w:after="0"/>
              <w:ind w:left="360" w:hanging="360"/>
            </w:pPr>
            <w:r>
              <w:t>0%</w:t>
            </w:r>
          </w:p>
        </w:tc>
        <w:tc>
          <w:tcPr>
            <w:tcW w:w="1899"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741B1354" w14:textId="77777777" w:rsidR="001F6589" w:rsidRPr="009D101E" w:rsidRDefault="001F6589" w:rsidP="00C40B19">
            <w:pPr>
              <w:pStyle w:val="Bullet1"/>
              <w:numPr>
                <w:ilvl w:val="0"/>
                <w:numId w:val="0"/>
              </w:numPr>
              <w:spacing w:before="0" w:after="0"/>
              <w:ind w:left="360" w:hanging="360"/>
            </w:pPr>
            <w:r>
              <w:t>0%</w:t>
            </w:r>
          </w:p>
        </w:tc>
        <w:tc>
          <w:tcPr>
            <w:tcW w:w="1918"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4DC17566" w14:textId="77777777" w:rsidR="001F6589" w:rsidRPr="009D101E" w:rsidRDefault="001F6589" w:rsidP="00C40B19">
            <w:pPr>
              <w:pStyle w:val="Bullet1"/>
              <w:numPr>
                <w:ilvl w:val="0"/>
                <w:numId w:val="0"/>
              </w:numPr>
              <w:spacing w:before="0" w:after="0"/>
              <w:ind w:left="360" w:hanging="360"/>
            </w:pPr>
            <w:r>
              <w:t>0%</w:t>
            </w:r>
          </w:p>
        </w:tc>
        <w:tc>
          <w:tcPr>
            <w:tcW w:w="1345"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11C1BBE0" w14:textId="77777777" w:rsidR="001F6589" w:rsidRPr="009D101E" w:rsidRDefault="001F6589" w:rsidP="00C40B19">
            <w:pPr>
              <w:pStyle w:val="Bullet1"/>
              <w:numPr>
                <w:ilvl w:val="0"/>
                <w:numId w:val="0"/>
              </w:numPr>
              <w:spacing w:before="0" w:after="0"/>
              <w:ind w:left="360" w:hanging="360"/>
            </w:pPr>
            <w:r>
              <w:t>0%</w:t>
            </w:r>
          </w:p>
        </w:tc>
        <w:tc>
          <w:tcPr>
            <w:tcW w:w="1411" w:type="dxa"/>
            <w:tcBorders>
              <w:top w:val="single" w:sz="4" w:space="0" w:color="003265"/>
              <w:left w:val="single" w:sz="4" w:space="0" w:color="003265"/>
              <w:bottom w:val="single" w:sz="12" w:space="0" w:color="003265"/>
              <w:right w:val="single" w:sz="4" w:space="0" w:color="003265"/>
            </w:tcBorders>
            <w:shd w:val="clear" w:color="auto" w:fill="auto"/>
            <w:vAlign w:val="center"/>
          </w:tcPr>
          <w:p w14:paraId="5051307A" w14:textId="77777777" w:rsidR="001F6589" w:rsidRPr="009D101E" w:rsidRDefault="001F6589" w:rsidP="00C40B19">
            <w:pPr>
              <w:pStyle w:val="Bullet1"/>
              <w:numPr>
                <w:ilvl w:val="0"/>
                <w:numId w:val="0"/>
              </w:numPr>
              <w:spacing w:before="0" w:after="0"/>
              <w:ind w:left="360" w:hanging="360"/>
            </w:pPr>
            <w:r>
              <w:t>Neutral</w:t>
            </w:r>
          </w:p>
        </w:tc>
      </w:tr>
      <w:tr w:rsidR="001F6589" w:rsidRPr="009D101E" w14:paraId="388975BC" w14:textId="77777777" w:rsidTr="00C40B19">
        <w:trPr>
          <w:trHeight w:val="15"/>
        </w:trPr>
        <w:tc>
          <w:tcPr>
            <w:tcW w:w="9895" w:type="dxa"/>
            <w:gridSpan w:val="6"/>
            <w:tcBorders>
              <w:top w:val="single" w:sz="4" w:space="0" w:color="003265"/>
              <w:left w:val="single" w:sz="4" w:space="0" w:color="003265"/>
              <w:bottom w:val="single" w:sz="12" w:space="0" w:color="003265"/>
              <w:right w:val="single" w:sz="4" w:space="0" w:color="003265"/>
            </w:tcBorders>
            <w:shd w:val="clear" w:color="auto" w:fill="F2F2F2" w:themeFill="background1" w:themeFillShade="F2"/>
          </w:tcPr>
          <w:p w14:paraId="682397F5" w14:textId="77777777" w:rsidR="001F6589" w:rsidRPr="00A44A1C" w:rsidRDefault="001F6589" w:rsidP="00C40B19">
            <w:pPr>
              <w:pStyle w:val="Bullet1"/>
              <w:numPr>
                <w:ilvl w:val="0"/>
                <w:numId w:val="0"/>
              </w:numPr>
              <w:spacing w:before="0" w:after="0"/>
              <w:ind w:left="360" w:hanging="360"/>
              <w:rPr>
                <w:b/>
                <w:bCs/>
              </w:rPr>
            </w:pPr>
            <w:r w:rsidRPr="00A44A1C">
              <w:rPr>
                <w:b/>
                <w:bCs/>
              </w:rPr>
              <w:t>Submit Data for 1 Performance Category</w:t>
            </w:r>
          </w:p>
        </w:tc>
      </w:tr>
      <w:tr w:rsidR="001F6589" w:rsidRPr="009D101E" w14:paraId="1D92D7FA" w14:textId="77777777" w:rsidTr="00C40B19">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0C767E13" w14:textId="77777777" w:rsidR="001F6589" w:rsidRPr="009D101E" w:rsidRDefault="001F6589" w:rsidP="00C40B19">
            <w:pPr>
              <w:pStyle w:val="Bodycopy"/>
              <w:spacing w:before="0"/>
            </w:pPr>
            <w:r w:rsidRPr="00AF32A9">
              <w:t>Quality Only</w:t>
            </w:r>
            <w:r>
              <w:rPr>
                <w:rStyle w:val="FootnoteReference"/>
              </w:rPr>
              <w:footnoteReference w:id="3"/>
            </w:r>
            <w:r w:rsidRPr="00AF32A9">
              <w:t xml:space="preserve"> </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38CF4B09" w14:textId="77777777" w:rsidR="001F6589" w:rsidRPr="009D101E" w:rsidRDefault="001F6589" w:rsidP="00C40B19">
            <w:pPr>
              <w:pStyle w:val="Bodycopy"/>
              <w:spacing w:before="0"/>
            </w:pPr>
            <w:r w:rsidRPr="00AF32A9">
              <w:t>100%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037E7197" w14:textId="77777777" w:rsidR="001F6589" w:rsidRPr="009D101E" w:rsidRDefault="001F6589" w:rsidP="00C40B19">
            <w:pPr>
              <w:pStyle w:val="Bodycopy"/>
              <w:spacing w:before="0"/>
            </w:pPr>
            <w:r w:rsidRPr="00AF32A9">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24D84EC0" w14:textId="77777777" w:rsidR="001F6589" w:rsidRPr="009D101E" w:rsidRDefault="001F6589" w:rsidP="00C40B19">
            <w:pPr>
              <w:pStyle w:val="Bodycopy"/>
              <w:spacing w:before="0"/>
            </w:pPr>
            <w:r w:rsidRPr="00AF32A9">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1951EBA0" w14:textId="77777777" w:rsidR="001F6589" w:rsidRPr="009D101E" w:rsidRDefault="001F6589" w:rsidP="00C40B19">
            <w:pPr>
              <w:pStyle w:val="Bodycopy"/>
              <w:spacing w:before="0"/>
            </w:pPr>
            <w:r w:rsidRPr="00AF32A9">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76C924BA" w14:textId="77777777" w:rsidR="001F6589" w:rsidRPr="009D101E" w:rsidRDefault="001F6589" w:rsidP="00C40B19">
            <w:pPr>
              <w:pStyle w:val="Bodycopy"/>
              <w:spacing w:before="0"/>
            </w:pPr>
            <w:r w:rsidRPr="00AF32A9">
              <w:t>Neutral</w:t>
            </w:r>
          </w:p>
        </w:tc>
      </w:tr>
      <w:tr w:rsidR="001F6589" w:rsidRPr="009D101E" w14:paraId="74CCFC60" w14:textId="77777777" w:rsidTr="00C40B19">
        <w:trPr>
          <w:trHeight w:val="96"/>
        </w:trPr>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25745495" w14:textId="2FA983D9" w:rsidR="001F6589" w:rsidRPr="009D101E" w:rsidRDefault="001F6589" w:rsidP="00C40B19">
            <w:pPr>
              <w:pStyle w:val="Bodycopy"/>
              <w:spacing w:before="0"/>
            </w:pPr>
            <w:r>
              <w:t>Promoting Interoperability Only</w:t>
            </w:r>
            <w:r w:rsidRPr="001F6589">
              <w:rPr>
                <w:vertAlign w:val="superscript"/>
              </w:rPr>
              <w:t>2</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7ADDABE5" w14:textId="77777777" w:rsidR="001F6589" w:rsidRPr="009D101E" w:rsidRDefault="001F6589" w:rsidP="00C40B19">
            <w:pPr>
              <w:pStyle w:val="Bodycopy"/>
              <w:spacing w:before="0"/>
            </w:pPr>
            <w:r w:rsidRPr="00B6549D">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2518733E" w14:textId="77777777" w:rsidR="001F6589" w:rsidRPr="009D101E" w:rsidRDefault="001F6589" w:rsidP="00C40B19">
            <w:pPr>
              <w:pStyle w:val="Bodycopy"/>
              <w:spacing w:before="0"/>
            </w:pPr>
            <w:r w:rsidRPr="00B6549D">
              <w:t>100%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3609DF86" w14:textId="77777777" w:rsidR="001F6589" w:rsidRPr="009D101E" w:rsidRDefault="001F6589" w:rsidP="00C40B19">
            <w:pPr>
              <w:pStyle w:val="Bodycopy"/>
              <w:spacing w:before="0"/>
            </w:pPr>
            <w:r w:rsidRPr="00B6549D">
              <w:t>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33D0F4E4" w14:textId="77777777" w:rsidR="001F6589" w:rsidRPr="009D101E" w:rsidRDefault="001F6589" w:rsidP="00C40B19">
            <w:pPr>
              <w:pStyle w:val="Bodycopy"/>
              <w:spacing w:before="0"/>
            </w:pPr>
            <w:r w:rsidRPr="00B6549D">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724FA72A" w14:textId="77777777" w:rsidR="001F6589" w:rsidRPr="009D101E" w:rsidRDefault="001F6589" w:rsidP="00C40B19">
            <w:pPr>
              <w:pStyle w:val="Bodycopy"/>
              <w:spacing w:before="0"/>
            </w:pPr>
            <w:r w:rsidRPr="00B6549D">
              <w:t>Neutral</w:t>
            </w:r>
          </w:p>
        </w:tc>
      </w:tr>
      <w:tr w:rsidR="001F6589" w:rsidRPr="009D101E" w14:paraId="3ED5C698" w14:textId="77777777" w:rsidTr="00C40B19">
        <w:tc>
          <w:tcPr>
            <w:tcW w:w="1754" w:type="dxa"/>
            <w:tcBorders>
              <w:top w:val="single" w:sz="12" w:space="0" w:color="003265"/>
              <w:left w:val="single" w:sz="4" w:space="0" w:color="003265"/>
              <w:bottom w:val="single" w:sz="12" w:space="0" w:color="003265"/>
              <w:right w:val="single" w:sz="4" w:space="0" w:color="003265"/>
            </w:tcBorders>
            <w:shd w:val="clear" w:color="auto" w:fill="auto"/>
          </w:tcPr>
          <w:p w14:paraId="76FAF478" w14:textId="4C33EDE2" w:rsidR="001F6589" w:rsidRPr="009D101E" w:rsidRDefault="001F6589" w:rsidP="00C40B19">
            <w:pPr>
              <w:pStyle w:val="Bodycopy"/>
              <w:spacing w:before="0"/>
            </w:pPr>
            <w:r>
              <w:t>Improvement Activities Only</w:t>
            </w:r>
          </w:p>
        </w:tc>
        <w:tc>
          <w:tcPr>
            <w:tcW w:w="1568" w:type="dxa"/>
            <w:tcBorders>
              <w:top w:val="single" w:sz="12" w:space="0" w:color="003265"/>
              <w:left w:val="single" w:sz="4" w:space="0" w:color="003265"/>
              <w:bottom w:val="single" w:sz="12" w:space="0" w:color="003265"/>
              <w:right w:val="single" w:sz="4" w:space="0" w:color="003265"/>
            </w:tcBorders>
            <w:shd w:val="clear" w:color="auto" w:fill="auto"/>
          </w:tcPr>
          <w:p w14:paraId="14819AB4" w14:textId="77777777" w:rsidR="001F6589" w:rsidRPr="009D101E" w:rsidRDefault="001F6589" w:rsidP="00C40B19">
            <w:pPr>
              <w:pStyle w:val="Bodycopy"/>
              <w:spacing w:before="0"/>
            </w:pPr>
            <w:r w:rsidRPr="00B6549D">
              <w:t>0%</w:t>
            </w:r>
          </w:p>
        </w:tc>
        <w:tc>
          <w:tcPr>
            <w:tcW w:w="1899" w:type="dxa"/>
            <w:tcBorders>
              <w:top w:val="single" w:sz="12" w:space="0" w:color="003265"/>
              <w:left w:val="single" w:sz="4" w:space="0" w:color="003265"/>
              <w:bottom w:val="single" w:sz="12" w:space="0" w:color="003265"/>
              <w:right w:val="single" w:sz="4" w:space="0" w:color="003265"/>
            </w:tcBorders>
            <w:shd w:val="clear" w:color="auto" w:fill="auto"/>
          </w:tcPr>
          <w:p w14:paraId="4B18AFA6" w14:textId="77777777" w:rsidR="001F6589" w:rsidRPr="009D101E" w:rsidRDefault="001F6589" w:rsidP="00C40B19">
            <w:pPr>
              <w:pStyle w:val="Bodycopy"/>
              <w:spacing w:before="0"/>
            </w:pPr>
            <w:r w:rsidRPr="00B6549D">
              <w:t>0%</w:t>
            </w:r>
          </w:p>
        </w:tc>
        <w:tc>
          <w:tcPr>
            <w:tcW w:w="1918" w:type="dxa"/>
            <w:tcBorders>
              <w:top w:val="single" w:sz="12" w:space="0" w:color="003265"/>
              <w:left w:val="single" w:sz="4" w:space="0" w:color="003265"/>
              <w:bottom w:val="single" w:sz="12" w:space="0" w:color="003265"/>
              <w:right w:val="single" w:sz="4" w:space="0" w:color="003265"/>
            </w:tcBorders>
            <w:shd w:val="clear" w:color="auto" w:fill="auto"/>
          </w:tcPr>
          <w:p w14:paraId="0D175F5B" w14:textId="77777777" w:rsidR="001F6589" w:rsidRPr="009D101E" w:rsidRDefault="001F6589" w:rsidP="00C40B19">
            <w:pPr>
              <w:pStyle w:val="Bodycopy"/>
              <w:spacing w:before="0"/>
            </w:pPr>
            <w:r w:rsidRPr="00B6549D">
              <w:t>100%</w:t>
            </w:r>
          </w:p>
        </w:tc>
        <w:tc>
          <w:tcPr>
            <w:tcW w:w="1345" w:type="dxa"/>
            <w:tcBorders>
              <w:top w:val="single" w:sz="12" w:space="0" w:color="003265"/>
              <w:left w:val="single" w:sz="4" w:space="0" w:color="003265"/>
              <w:bottom w:val="single" w:sz="12" w:space="0" w:color="003265"/>
              <w:right w:val="single" w:sz="4" w:space="0" w:color="003265"/>
            </w:tcBorders>
            <w:shd w:val="clear" w:color="auto" w:fill="auto"/>
          </w:tcPr>
          <w:p w14:paraId="54B1D6B0" w14:textId="77777777" w:rsidR="001F6589" w:rsidRPr="009D101E" w:rsidRDefault="001F6589" w:rsidP="00C40B19">
            <w:pPr>
              <w:pStyle w:val="Bodycopy"/>
              <w:spacing w:before="0"/>
            </w:pPr>
            <w:r w:rsidRPr="00B6549D">
              <w:t>0%</w:t>
            </w:r>
          </w:p>
        </w:tc>
        <w:tc>
          <w:tcPr>
            <w:tcW w:w="1411" w:type="dxa"/>
            <w:tcBorders>
              <w:top w:val="single" w:sz="12" w:space="0" w:color="003265"/>
              <w:left w:val="single" w:sz="4" w:space="0" w:color="003265"/>
              <w:bottom w:val="single" w:sz="12" w:space="0" w:color="003265"/>
              <w:right w:val="single" w:sz="4" w:space="0" w:color="003265"/>
            </w:tcBorders>
            <w:shd w:val="clear" w:color="auto" w:fill="auto"/>
          </w:tcPr>
          <w:p w14:paraId="4585F35B" w14:textId="77777777" w:rsidR="001F6589" w:rsidRPr="009D101E" w:rsidRDefault="001F6589" w:rsidP="00C40B19">
            <w:pPr>
              <w:pStyle w:val="Bodycopy"/>
              <w:spacing w:before="0"/>
            </w:pPr>
            <w:r w:rsidRPr="00B6549D">
              <w:t>Neutral</w:t>
            </w:r>
          </w:p>
        </w:tc>
      </w:tr>
    </w:tbl>
    <w:p w14:paraId="4FD657C6" w14:textId="77777777" w:rsidR="00944C4B" w:rsidRDefault="00944C4B"/>
    <w:p w14:paraId="5001EE32" w14:textId="77777777" w:rsidR="00944C4B" w:rsidRDefault="00944C4B"/>
    <w:p w14:paraId="49F5BEE7" w14:textId="77777777" w:rsidR="00944C4B" w:rsidRDefault="00944C4B"/>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1650"/>
        <w:gridCol w:w="105"/>
        <w:gridCol w:w="1516"/>
        <w:gridCol w:w="30"/>
        <w:gridCol w:w="1969"/>
        <w:gridCol w:w="1909"/>
        <w:gridCol w:w="1309"/>
        <w:gridCol w:w="1407"/>
      </w:tblGrid>
      <w:tr w:rsidR="00944C4B" w:rsidRPr="009D101E" w14:paraId="375824F1" w14:textId="77777777" w:rsidTr="00944C4B">
        <w:trPr>
          <w:trHeight w:val="23"/>
        </w:trPr>
        <w:tc>
          <w:tcPr>
            <w:tcW w:w="1650" w:type="dxa"/>
            <w:tcBorders>
              <w:top w:val="single" w:sz="12" w:space="0" w:color="003265"/>
              <w:left w:val="single" w:sz="4" w:space="0" w:color="003265"/>
              <w:bottom w:val="single" w:sz="12" w:space="0" w:color="003265"/>
              <w:right w:val="single" w:sz="4" w:space="0" w:color="FFFFFF" w:themeColor="background1"/>
            </w:tcBorders>
            <w:shd w:val="clear" w:color="auto" w:fill="003366"/>
            <w:vAlign w:val="center"/>
          </w:tcPr>
          <w:p w14:paraId="1A86DCAC" w14:textId="259C5974" w:rsidR="00944C4B" w:rsidRPr="00944C4B" w:rsidRDefault="00944C4B" w:rsidP="00944C4B">
            <w:pPr>
              <w:pStyle w:val="Bodycopy"/>
              <w:spacing w:before="0"/>
              <w:rPr>
                <w:b/>
                <w:bCs w:val="0"/>
                <w:color w:val="FFFFFF" w:themeColor="background1"/>
              </w:rPr>
            </w:pPr>
            <w:r w:rsidRPr="00944C4B">
              <w:rPr>
                <w:b/>
                <w:bCs w:val="0"/>
                <w:color w:val="FFFFFF" w:themeColor="background1"/>
              </w:rPr>
              <w:lastRenderedPageBreak/>
              <w:t>Data Submitted</w:t>
            </w:r>
          </w:p>
        </w:tc>
        <w:tc>
          <w:tcPr>
            <w:tcW w:w="1621" w:type="dxa"/>
            <w:gridSpan w:val="2"/>
            <w:tcBorders>
              <w:top w:val="single" w:sz="12" w:space="0" w:color="003265"/>
              <w:left w:val="single" w:sz="4" w:space="0" w:color="FFFFFF" w:themeColor="background1"/>
              <w:bottom w:val="single" w:sz="12" w:space="0" w:color="003265"/>
              <w:right w:val="single" w:sz="4" w:space="0" w:color="FFFFFF" w:themeColor="background1"/>
            </w:tcBorders>
            <w:shd w:val="clear" w:color="auto" w:fill="003366"/>
            <w:vAlign w:val="center"/>
          </w:tcPr>
          <w:p w14:paraId="42CC7ED6" w14:textId="7A208F8E" w:rsidR="00944C4B" w:rsidRPr="00944C4B" w:rsidRDefault="00944C4B" w:rsidP="00944C4B">
            <w:pPr>
              <w:pStyle w:val="Bodycopy"/>
              <w:spacing w:before="0"/>
              <w:rPr>
                <w:b/>
                <w:bCs w:val="0"/>
                <w:color w:val="FFFFFF" w:themeColor="background1"/>
              </w:rPr>
            </w:pPr>
            <w:r w:rsidRPr="00944C4B">
              <w:rPr>
                <w:b/>
                <w:bCs w:val="0"/>
                <w:color w:val="FFFFFF" w:themeColor="background1"/>
              </w:rPr>
              <w:t>Quality Category Weight</w:t>
            </w:r>
          </w:p>
        </w:tc>
        <w:tc>
          <w:tcPr>
            <w:tcW w:w="1999" w:type="dxa"/>
            <w:gridSpan w:val="2"/>
            <w:tcBorders>
              <w:top w:val="single" w:sz="12" w:space="0" w:color="003265"/>
              <w:left w:val="single" w:sz="4" w:space="0" w:color="FFFFFF" w:themeColor="background1"/>
              <w:bottom w:val="single" w:sz="12" w:space="0" w:color="003265"/>
              <w:right w:val="single" w:sz="4" w:space="0" w:color="FFFFFF" w:themeColor="background1"/>
            </w:tcBorders>
            <w:shd w:val="clear" w:color="auto" w:fill="003366"/>
          </w:tcPr>
          <w:p w14:paraId="3A2AB51B" w14:textId="4E302150" w:rsidR="00944C4B" w:rsidRPr="00944C4B" w:rsidRDefault="00944C4B" w:rsidP="00944C4B">
            <w:pPr>
              <w:pStyle w:val="Bodycopy"/>
              <w:spacing w:before="0"/>
              <w:rPr>
                <w:b/>
                <w:bCs w:val="0"/>
                <w:color w:val="FFFFFF" w:themeColor="background1"/>
              </w:rPr>
            </w:pPr>
            <w:r w:rsidRPr="00944C4B">
              <w:rPr>
                <w:b/>
                <w:bCs w:val="0"/>
                <w:color w:val="FFFFFF" w:themeColor="background1"/>
              </w:rPr>
              <w:t>Promoting Interoperability Category Weight</w:t>
            </w:r>
          </w:p>
        </w:tc>
        <w:tc>
          <w:tcPr>
            <w:tcW w:w="1909" w:type="dxa"/>
            <w:tcBorders>
              <w:top w:val="single" w:sz="12" w:space="0" w:color="003265"/>
              <w:left w:val="single" w:sz="4" w:space="0" w:color="FFFFFF" w:themeColor="background1"/>
              <w:bottom w:val="single" w:sz="12" w:space="0" w:color="003265"/>
              <w:right w:val="single" w:sz="4" w:space="0" w:color="FFFFFF" w:themeColor="background1"/>
            </w:tcBorders>
            <w:shd w:val="clear" w:color="auto" w:fill="003366"/>
          </w:tcPr>
          <w:p w14:paraId="13728CBA" w14:textId="277AD51A" w:rsidR="00944C4B" w:rsidRPr="00944C4B" w:rsidRDefault="00944C4B" w:rsidP="00944C4B">
            <w:pPr>
              <w:pStyle w:val="Bodycopy"/>
              <w:spacing w:before="0"/>
              <w:rPr>
                <w:b/>
                <w:bCs w:val="0"/>
                <w:color w:val="FFFFFF" w:themeColor="background1"/>
              </w:rPr>
            </w:pPr>
            <w:r w:rsidRPr="00944C4B">
              <w:rPr>
                <w:b/>
                <w:bCs w:val="0"/>
                <w:color w:val="FFFFFF" w:themeColor="background1"/>
              </w:rPr>
              <w:t>Improvement Activities Category Weight</w:t>
            </w:r>
          </w:p>
        </w:tc>
        <w:tc>
          <w:tcPr>
            <w:tcW w:w="1309" w:type="dxa"/>
            <w:tcBorders>
              <w:top w:val="single" w:sz="12" w:space="0" w:color="003265"/>
              <w:left w:val="single" w:sz="4" w:space="0" w:color="FFFFFF" w:themeColor="background1"/>
              <w:bottom w:val="single" w:sz="12" w:space="0" w:color="003265"/>
              <w:right w:val="single" w:sz="4" w:space="0" w:color="FFFFFF" w:themeColor="background1"/>
            </w:tcBorders>
            <w:shd w:val="clear" w:color="auto" w:fill="003366"/>
          </w:tcPr>
          <w:p w14:paraId="2C8D6CBA" w14:textId="2E4E1486" w:rsidR="00944C4B" w:rsidRPr="00944C4B" w:rsidRDefault="00944C4B" w:rsidP="00944C4B">
            <w:pPr>
              <w:pStyle w:val="Bodycopy"/>
              <w:spacing w:before="0"/>
              <w:rPr>
                <w:b/>
                <w:bCs w:val="0"/>
                <w:color w:val="FFFFFF" w:themeColor="background1"/>
              </w:rPr>
            </w:pPr>
            <w:r w:rsidRPr="00944C4B">
              <w:rPr>
                <w:b/>
                <w:bCs w:val="0"/>
                <w:color w:val="FFFFFF" w:themeColor="background1"/>
              </w:rPr>
              <w:t>Cost Category Weight</w:t>
            </w:r>
          </w:p>
        </w:tc>
        <w:tc>
          <w:tcPr>
            <w:tcW w:w="1407" w:type="dxa"/>
            <w:tcBorders>
              <w:top w:val="single" w:sz="12" w:space="0" w:color="003265"/>
              <w:left w:val="single" w:sz="4" w:space="0" w:color="FFFFFF" w:themeColor="background1"/>
              <w:bottom w:val="single" w:sz="12" w:space="0" w:color="003265"/>
              <w:right w:val="single" w:sz="4" w:space="0" w:color="003265"/>
            </w:tcBorders>
            <w:shd w:val="clear" w:color="auto" w:fill="003366"/>
          </w:tcPr>
          <w:p w14:paraId="6E97244A" w14:textId="04761680" w:rsidR="00944C4B" w:rsidRPr="00944C4B" w:rsidRDefault="00944C4B" w:rsidP="00944C4B">
            <w:pPr>
              <w:pStyle w:val="Bodycopy"/>
              <w:spacing w:before="0"/>
              <w:rPr>
                <w:b/>
                <w:bCs w:val="0"/>
                <w:color w:val="FFFFFF" w:themeColor="background1"/>
              </w:rPr>
            </w:pPr>
            <w:r w:rsidRPr="00944C4B">
              <w:rPr>
                <w:b/>
                <w:bCs w:val="0"/>
                <w:color w:val="FFFFFF" w:themeColor="background1"/>
              </w:rPr>
              <w:t>Payment Adjustment</w:t>
            </w:r>
          </w:p>
        </w:tc>
      </w:tr>
      <w:tr w:rsidR="001F6589" w:rsidRPr="009D101E" w14:paraId="25CD0E87" w14:textId="77777777" w:rsidTr="00C40B19">
        <w:trPr>
          <w:trHeight w:val="23"/>
        </w:trPr>
        <w:tc>
          <w:tcPr>
            <w:tcW w:w="9895" w:type="dxa"/>
            <w:gridSpan w:val="8"/>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2A309B93" w14:textId="77777777" w:rsidR="001F6589" w:rsidRPr="00A44A1C" w:rsidRDefault="001F6589" w:rsidP="00C40B19">
            <w:pPr>
              <w:pStyle w:val="Bodycopy"/>
              <w:spacing w:before="0"/>
              <w:rPr>
                <w:b/>
                <w:bCs w:val="0"/>
              </w:rPr>
            </w:pPr>
            <w:r w:rsidRPr="00A44A1C">
              <w:rPr>
                <w:b/>
                <w:bCs w:val="0"/>
              </w:rPr>
              <w:t>Submit Data for 2 Performance Categories</w:t>
            </w:r>
          </w:p>
        </w:tc>
      </w:tr>
      <w:tr w:rsidR="001F6589" w:rsidRPr="009D101E" w14:paraId="5F56159D" w14:textId="77777777" w:rsidTr="00944C4B">
        <w:tc>
          <w:tcPr>
            <w:tcW w:w="1755" w:type="dxa"/>
            <w:gridSpan w:val="2"/>
            <w:tcBorders>
              <w:top w:val="single" w:sz="12" w:space="0" w:color="003265"/>
              <w:left w:val="single" w:sz="4" w:space="0" w:color="003265"/>
              <w:bottom w:val="single" w:sz="12" w:space="0" w:color="003265"/>
              <w:right w:val="single" w:sz="4" w:space="0" w:color="003265"/>
            </w:tcBorders>
            <w:vAlign w:val="center"/>
          </w:tcPr>
          <w:p w14:paraId="46B30664" w14:textId="77777777" w:rsidR="001F6589" w:rsidRPr="00E9315B" w:rsidRDefault="001F6589" w:rsidP="00C40B19">
            <w:pPr>
              <w:pStyle w:val="Bodycopy"/>
              <w:spacing w:before="0" w:line="240" w:lineRule="auto"/>
              <w:rPr>
                <w:b/>
              </w:rPr>
            </w:pPr>
            <w:r w:rsidRPr="00E9315B">
              <w:t xml:space="preserve">Quality </w:t>
            </w:r>
            <w:r w:rsidRPr="00E9315B">
              <w:rPr>
                <w:b/>
              </w:rPr>
              <w:t>and</w:t>
            </w:r>
          </w:p>
          <w:p w14:paraId="5D0910C1" w14:textId="77777777" w:rsidR="001F6589" w:rsidRPr="00E9315B" w:rsidRDefault="001F6589" w:rsidP="00C40B19">
            <w:pPr>
              <w:pStyle w:val="Bodycopy"/>
              <w:spacing w:before="0" w:line="240" w:lineRule="auto"/>
            </w:pPr>
            <w:r w:rsidRPr="00E9315B">
              <w:t>Promoting</w:t>
            </w:r>
          </w:p>
          <w:p w14:paraId="3FD4A191" w14:textId="3BCB7BA5" w:rsidR="001F6589" w:rsidRPr="009D101E" w:rsidRDefault="001F6589" w:rsidP="00C40B19">
            <w:pPr>
              <w:pStyle w:val="Bodycopy"/>
              <w:spacing w:before="0" w:line="240" w:lineRule="auto"/>
            </w:pPr>
            <w:r w:rsidRPr="00E9315B">
              <w:t>Interoperability</w:t>
            </w:r>
            <w:r w:rsidR="00C40B19">
              <w:rPr>
                <w:vertAlign w:val="superscript"/>
              </w:rPr>
              <w:t>2</w:t>
            </w:r>
          </w:p>
        </w:tc>
        <w:tc>
          <w:tcPr>
            <w:tcW w:w="1546"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5B470F44" w14:textId="77777777" w:rsidR="001F6589" w:rsidRPr="009D101E" w:rsidRDefault="001F6589" w:rsidP="00C40B19">
            <w:pPr>
              <w:pStyle w:val="Bodycopy"/>
              <w:spacing w:before="0" w:line="240" w:lineRule="auto"/>
            </w:pPr>
            <w:r w:rsidRPr="00E9315B">
              <w:t>70%</w:t>
            </w:r>
          </w:p>
        </w:tc>
        <w:tc>
          <w:tcPr>
            <w:tcW w:w="196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0218A81" w14:textId="77777777" w:rsidR="001F6589" w:rsidRPr="009D101E" w:rsidRDefault="001F6589" w:rsidP="00C40B19">
            <w:pPr>
              <w:pStyle w:val="Bodycopy"/>
              <w:spacing w:before="0" w:line="240" w:lineRule="auto"/>
            </w:pPr>
            <w:r w:rsidRPr="00E9315B">
              <w:t>30%</w:t>
            </w:r>
          </w:p>
        </w:tc>
        <w:tc>
          <w:tcPr>
            <w:tcW w:w="19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1CB58CC" w14:textId="77777777" w:rsidR="001F6589" w:rsidRPr="009D101E" w:rsidRDefault="001F6589" w:rsidP="00C40B19">
            <w:pPr>
              <w:pStyle w:val="Bodycopy"/>
              <w:spacing w:before="0" w:line="240" w:lineRule="auto"/>
            </w:pPr>
            <w:r w:rsidRPr="00E9315B">
              <w:t>0%</w:t>
            </w:r>
          </w:p>
        </w:tc>
        <w:tc>
          <w:tcPr>
            <w:tcW w:w="13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611A4D18" w14:textId="77777777" w:rsidR="001F6589" w:rsidRPr="009D101E" w:rsidRDefault="001F6589" w:rsidP="00C40B19">
            <w:pPr>
              <w:pStyle w:val="Bodycopy"/>
              <w:spacing w:before="0" w:line="240" w:lineRule="auto"/>
            </w:pPr>
            <w:r w:rsidRPr="00E9315B">
              <w:t>0%</w:t>
            </w:r>
          </w:p>
        </w:tc>
        <w:tc>
          <w:tcPr>
            <w:tcW w:w="1407"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490C7A65" w14:textId="77777777" w:rsidR="001F6589" w:rsidRPr="00E9315B" w:rsidRDefault="001F6589" w:rsidP="00C40B19">
            <w:pPr>
              <w:pStyle w:val="Bodycopy"/>
              <w:spacing w:before="0" w:line="240" w:lineRule="auto"/>
            </w:pPr>
            <w:r w:rsidRPr="00E9315B">
              <w:t>Positive,</w:t>
            </w:r>
          </w:p>
          <w:p w14:paraId="7EC04503" w14:textId="77777777" w:rsidR="001F6589" w:rsidRPr="00E9315B" w:rsidRDefault="001F6589" w:rsidP="00C40B19">
            <w:pPr>
              <w:pStyle w:val="Bodycopy"/>
              <w:spacing w:before="0" w:line="240" w:lineRule="auto"/>
            </w:pPr>
            <w:r w:rsidRPr="00E9315B">
              <w:t>Negative, or</w:t>
            </w:r>
          </w:p>
          <w:p w14:paraId="31247981" w14:textId="77777777" w:rsidR="001F6589" w:rsidRPr="009D101E" w:rsidRDefault="001F6589" w:rsidP="00C40B19">
            <w:pPr>
              <w:pStyle w:val="Bodycopy"/>
              <w:spacing w:before="0" w:line="240" w:lineRule="auto"/>
            </w:pPr>
            <w:r w:rsidRPr="00E9315B">
              <w:t>Neutral</w:t>
            </w:r>
          </w:p>
        </w:tc>
      </w:tr>
      <w:tr w:rsidR="001F6589" w:rsidRPr="009D101E" w14:paraId="654563DB" w14:textId="77777777" w:rsidTr="00944C4B">
        <w:tc>
          <w:tcPr>
            <w:tcW w:w="1755" w:type="dxa"/>
            <w:gridSpan w:val="2"/>
            <w:tcBorders>
              <w:top w:val="single" w:sz="12" w:space="0" w:color="003265"/>
              <w:left w:val="single" w:sz="4" w:space="0" w:color="003265"/>
              <w:bottom w:val="single" w:sz="12" w:space="0" w:color="003265"/>
              <w:right w:val="single" w:sz="4" w:space="0" w:color="003265"/>
            </w:tcBorders>
            <w:vAlign w:val="center"/>
          </w:tcPr>
          <w:p w14:paraId="04881A61" w14:textId="77777777" w:rsidR="001F6589" w:rsidRPr="00E9315B" w:rsidRDefault="001F6589" w:rsidP="00C40B19">
            <w:pPr>
              <w:pStyle w:val="Bodycopy"/>
              <w:spacing w:before="0" w:line="240" w:lineRule="auto"/>
              <w:rPr>
                <w:b/>
              </w:rPr>
            </w:pPr>
            <w:r w:rsidRPr="00E9315B">
              <w:t xml:space="preserve">Quality </w:t>
            </w:r>
            <w:r w:rsidRPr="00E9315B">
              <w:rPr>
                <w:b/>
              </w:rPr>
              <w:t>and</w:t>
            </w:r>
          </w:p>
          <w:p w14:paraId="7468B5C1" w14:textId="77777777" w:rsidR="001F6589" w:rsidRPr="00E9315B" w:rsidRDefault="001F6589" w:rsidP="00C40B19">
            <w:pPr>
              <w:pStyle w:val="Bodycopy"/>
              <w:spacing w:before="0" w:line="240" w:lineRule="auto"/>
            </w:pPr>
            <w:r w:rsidRPr="00E9315B">
              <w:t>Improvement</w:t>
            </w:r>
          </w:p>
          <w:p w14:paraId="7011A7FE" w14:textId="77777777" w:rsidR="001F6589" w:rsidRPr="009D101E" w:rsidRDefault="001F6589" w:rsidP="00C40B19">
            <w:pPr>
              <w:pStyle w:val="Bodycopy"/>
              <w:spacing w:before="0" w:line="240" w:lineRule="auto"/>
            </w:pPr>
            <w:r w:rsidRPr="00E9315B">
              <w:t xml:space="preserve">Activities </w:t>
            </w:r>
          </w:p>
        </w:tc>
        <w:tc>
          <w:tcPr>
            <w:tcW w:w="1546"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7066B747" w14:textId="531DCA98" w:rsidR="001F6589" w:rsidRPr="009D101E" w:rsidRDefault="001F6589" w:rsidP="00C40B19">
            <w:pPr>
              <w:pStyle w:val="Bodycopy"/>
              <w:spacing w:before="0" w:line="240" w:lineRule="auto"/>
            </w:pPr>
            <w:r w:rsidRPr="00E9315B">
              <w:t>5</w:t>
            </w:r>
            <w:r>
              <w:t>0</w:t>
            </w:r>
            <w:r w:rsidRPr="00E9315B">
              <w:t>%</w:t>
            </w:r>
          </w:p>
        </w:tc>
        <w:tc>
          <w:tcPr>
            <w:tcW w:w="196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2F921050" w14:textId="77777777" w:rsidR="001F6589" w:rsidRPr="009D101E" w:rsidRDefault="001F6589" w:rsidP="00C40B19">
            <w:pPr>
              <w:pStyle w:val="Bodycopy"/>
              <w:spacing w:before="0" w:line="240" w:lineRule="auto"/>
            </w:pPr>
            <w:r w:rsidRPr="00E9315B">
              <w:t>0%</w:t>
            </w:r>
          </w:p>
        </w:tc>
        <w:tc>
          <w:tcPr>
            <w:tcW w:w="19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18887BC" w14:textId="4033BE48" w:rsidR="001F6589" w:rsidRPr="009D101E" w:rsidRDefault="001F6589" w:rsidP="00C40B19">
            <w:pPr>
              <w:pStyle w:val="Bodycopy"/>
              <w:spacing w:before="0" w:line="240" w:lineRule="auto"/>
            </w:pPr>
            <w:r>
              <w:t>50</w:t>
            </w:r>
            <w:r w:rsidRPr="00E9315B">
              <w:t>%</w:t>
            </w:r>
          </w:p>
        </w:tc>
        <w:tc>
          <w:tcPr>
            <w:tcW w:w="13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DCBF364" w14:textId="77777777" w:rsidR="001F6589" w:rsidRPr="009D101E" w:rsidRDefault="001F6589" w:rsidP="00C40B19">
            <w:pPr>
              <w:pStyle w:val="Bodycopy"/>
              <w:spacing w:before="0" w:line="240" w:lineRule="auto"/>
            </w:pPr>
            <w:r w:rsidRPr="00E9315B">
              <w:t>0%</w:t>
            </w:r>
          </w:p>
        </w:tc>
        <w:tc>
          <w:tcPr>
            <w:tcW w:w="1407"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544510BA" w14:textId="77777777" w:rsidR="001F6589" w:rsidRPr="00E9315B" w:rsidRDefault="001F6589" w:rsidP="00C40B19">
            <w:pPr>
              <w:pStyle w:val="Bodycopy"/>
              <w:spacing w:before="0" w:line="240" w:lineRule="auto"/>
            </w:pPr>
            <w:r w:rsidRPr="00E9315B">
              <w:t>Positive,</w:t>
            </w:r>
          </w:p>
          <w:p w14:paraId="789FA1C2" w14:textId="77777777" w:rsidR="001F6589" w:rsidRPr="00E9315B" w:rsidRDefault="001F6589" w:rsidP="00C40B19">
            <w:pPr>
              <w:pStyle w:val="Bodycopy"/>
              <w:spacing w:before="0" w:line="240" w:lineRule="auto"/>
            </w:pPr>
            <w:r w:rsidRPr="00E9315B">
              <w:t>Negative, or</w:t>
            </w:r>
          </w:p>
          <w:p w14:paraId="1F0D88CA" w14:textId="77777777" w:rsidR="001F6589" w:rsidRPr="009D101E" w:rsidRDefault="001F6589" w:rsidP="00C40B19">
            <w:pPr>
              <w:pStyle w:val="Bodycopy"/>
              <w:spacing w:before="0" w:line="240" w:lineRule="auto"/>
            </w:pPr>
            <w:r w:rsidRPr="00E9315B">
              <w:t>Neutral</w:t>
            </w:r>
          </w:p>
        </w:tc>
      </w:tr>
      <w:tr w:rsidR="001F6589" w:rsidRPr="009D101E" w14:paraId="57F421DC" w14:textId="77777777" w:rsidTr="00944C4B">
        <w:tc>
          <w:tcPr>
            <w:tcW w:w="1755" w:type="dxa"/>
            <w:gridSpan w:val="2"/>
            <w:tcBorders>
              <w:top w:val="single" w:sz="12" w:space="0" w:color="003265"/>
              <w:left w:val="single" w:sz="4" w:space="0" w:color="003265"/>
              <w:bottom w:val="single" w:sz="12" w:space="0" w:color="003265"/>
              <w:right w:val="single" w:sz="4" w:space="0" w:color="003265"/>
            </w:tcBorders>
            <w:vAlign w:val="center"/>
          </w:tcPr>
          <w:p w14:paraId="3214A46C" w14:textId="77777777" w:rsidR="001F6589" w:rsidRPr="00E9315B" w:rsidRDefault="001F6589" w:rsidP="00C40B19">
            <w:pPr>
              <w:pStyle w:val="Bodycopy"/>
              <w:spacing w:before="0" w:line="240" w:lineRule="auto"/>
            </w:pPr>
            <w:r w:rsidRPr="00E9315B">
              <w:t>Improvement</w:t>
            </w:r>
          </w:p>
          <w:p w14:paraId="5CF4913C" w14:textId="77777777" w:rsidR="001F6589" w:rsidRPr="00E9315B" w:rsidRDefault="001F6589" w:rsidP="00C40B19">
            <w:pPr>
              <w:pStyle w:val="Bodycopy"/>
              <w:spacing w:before="0" w:line="240" w:lineRule="auto"/>
              <w:rPr>
                <w:b/>
              </w:rPr>
            </w:pPr>
            <w:r w:rsidRPr="00E9315B">
              <w:t xml:space="preserve">Activities </w:t>
            </w:r>
            <w:r w:rsidRPr="00E9315B">
              <w:rPr>
                <w:b/>
              </w:rPr>
              <w:t>and</w:t>
            </w:r>
          </w:p>
          <w:p w14:paraId="2D748802" w14:textId="77777777" w:rsidR="001F6589" w:rsidRPr="00E9315B" w:rsidRDefault="001F6589" w:rsidP="00C40B19">
            <w:pPr>
              <w:pStyle w:val="Bodycopy"/>
              <w:spacing w:before="0" w:line="240" w:lineRule="auto"/>
            </w:pPr>
            <w:r w:rsidRPr="00E9315B">
              <w:t>Promoting</w:t>
            </w:r>
          </w:p>
          <w:p w14:paraId="6A928D11" w14:textId="77777777" w:rsidR="001F6589" w:rsidRPr="009D101E" w:rsidRDefault="001F6589" w:rsidP="00C40B19">
            <w:pPr>
              <w:pStyle w:val="Bodycopy"/>
              <w:spacing w:before="0" w:line="240" w:lineRule="auto"/>
            </w:pPr>
            <w:r w:rsidRPr="00E9315B">
              <w:t xml:space="preserve">Interoperability </w:t>
            </w:r>
          </w:p>
        </w:tc>
        <w:tc>
          <w:tcPr>
            <w:tcW w:w="1546"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133AA4F0" w14:textId="77777777" w:rsidR="001F6589" w:rsidRPr="009D101E" w:rsidRDefault="001F6589" w:rsidP="00C40B19">
            <w:pPr>
              <w:pStyle w:val="Bodycopy"/>
              <w:spacing w:before="0" w:line="240" w:lineRule="auto"/>
            </w:pPr>
            <w:r w:rsidRPr="00E9315B">
              <w:t>0%</w:t>
            </w:r>
          </w:p>
        </w:tc>
        <w:tc>
          <w:tcPr>
            <w:tcW w:w="196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4BD643E8" w14:textId="77777777" w:rsidR="001F6589" w:rsidRPr="009D101E" w:rsidRDefault="001F6589" w:rsidP="00C40B19">
            <w:pPr>
              <w:pStyle w:val="Bodycopy"/>
              <w:spacing w:before="0" w:line="240" w:lineRule="auto"/>
            </w:pPr>
            <w:r w:rsidRPr="00E9315B">
              <w:t>85%</w:t>
            </w:r>
          </w:p>
        </w:tc>
        <w:tc>
          <w:tcPr>
            <w:tcW w:w="19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75F80860" w14:textId="77777777" w:rsidR="001F6589" w:rsidRPr="009D101E" w:rsidRDefault="001F6589" w:rsidP="00C40B19">
            <w:pPr>
              <w:pStyle w:val="Bodycopy"/>
              <w:spacing w:before="0" w:line="240" w:lineRule="auto"/>
            </w:pPr>
            <w:r w:rsidRPr="00E9315B">
              <w:t>15%</w:t>
            </w:r>
          </w:p>
        </w:tc>
        <w:tc>
          <w:tcPr>
            <w:tcW w:w="13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476636B2" w14:textId="77777777" w:rsidR="001F6589" w:rsidRPr="009D101E" w:rsidRDefault="001F6589" w:rsidP="00C40B19">
            <w:pPr>
              <w:pStyle w:val="Bodycopy"/>
              <w:spacing w:before="0" w:line="240" w:lineRule="auto"/>
            </w:pPr>
            <w:r w:rsidRPr="00E9315B">
              <w:t>0%</w:t>
            </w:r>
          </w:p>
        </w:tc>
        <w:tc>
          <w:tcPr>
            <w:tcW w:w="1407"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374D3331" w14:textId="77777777" w:rsidR="001F6589" w:rsidRPr="00E9315B" w:rsidRDefault="001F6589" w:rsidP="00C40B19">
            <w:pPr>
              <w:pStyle w:val="Bodycopy"/>
              <w:spacing w:before="0" w:line="240" w:lineRule="auto"/>
            </w:pPr>
            <w:r w:rsidRPr="00E9315B">
              <w:t>Positive,</w:t>
            </w:r>
          </w:p>
          <w:p w14:paraId="27B1A130" w14:textId="77777777" w:rsidR="001F6589" w:rsidRPr="00E9315B" w:rsidRDefault="001F6589" w:rsidP="00C40B19">
            <w:pPr>
              <w:pStyle w:val="Bodycopy"/>
              <w:spacing w:before="0" w:line="240" w:lineRule="auto"/>
            </w:pPr>
            <w:r w:rsidRPr="00E9315B">
              <w:t>Negative, or</w:t>
            </w:r>
          </w:p>
          <w:p w14:paraId="648185BA" w14:textId="77777777" w:rsidR="001F6589" w:rsidRPr="009D101E" w:rsidRDefault="001F6589" w:rsidP="00C40B19">
            <w:pPr>
              <w:pStyle w:val="Bodycopy"/>
              <w:spacing w:before="0" w:line="240" w:lineRule="auto"/>
            </w:pPr>
            <w:r w:rsidRPr="00E9315B">
              <w:t>Neutral</w:t>
            </w:r>
          </w:p>
        </w:tc>
      </w:tr>
      <w:tr w:rsidR="001F6589" w:rsidRPr="009D101E" w14:paraId="358EB618" w14:textId="77777777" w:rsidTr="00C40B19">
        <w:tc>
          <w:tcPr>
            <w:tcW w:w="9895" w:type="dxa"/>
            <w:gridSpan w:val="8"/>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4BC3E756" w14:textId="77777777" w:rsidR="001F6589" w:rsidRPr="00A44A1C" w:rsidRDefault="001F6589" w:rsidP="00C40B19">
            <w:pPr>
              <w:pStyle w:val="Bodycopy"/>
              <w:spacing w:before="0" w:line="240" w:lineRule="auto"/>
              <w:rPr>
                <w:b/>
                <w:bCs w:val="0"/>
              </w:rPr>
            </w:pPr>
            <w:r w:rsidRPr="00A44A1C">
              <w:rPr>
                <w:b/>
                <w:bCs w:val="0"/>
              </w:rPr>
              <w:t>Submit Data for 3 Performance Categories</w:t>
            </w:r>
          </w:p>
        </w:tc>
      </w:tr>
      <w:tr w:rsidR="001F6589" w:rsidRPr="009D101E" w14:paraId="2FAC3A10" w14:textId="77777777" w:rsidTr="00944C4B">
        <w:trPr>
          <w:trHeight w:val="1176"/>
        </w:trPr>
        <w:tc>
          <w:tcPr>
            <w:tcW w:w="1755"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3EEC871E" w14:textId="77777777" w:rsidR="001F6589" w:rsidRPr="00E9315B" w:rsidRDefault="001F6589" w:rsidP="00C40B19">
            <w:pPr>
              <w:pStyle w:val="Bodycopy"/>
              <w:spacing w:before="0"/>
            </w:pPr>
            <w:r w:rsidRPr="00E9315B">
              <w:t xml:space="preserve">Quality </w:t>
            </w:r>
            <w:r w:rsidRPr="00E9315B">
              <w:rPr>
                <w:b/>
              </w:rPr>
              <w:t>and</w:t>
            </w:r>
            <w:r>
              <w:rPr>
                <w:b/>
              </w:rPr>
              <w:t xml:space="preserve"> </w:t>
            </w:r>
            <w:r w:rsidRPr="00E9315B">
              <w:t>Improvement</w:t>
            </w:r>
            <w:r>
              <w:t xml:space="preserve"> </w:t>
            </w:r>
            <w:r w:rsidRPr="00E9315B">
              <w:t xml:space="preserve">Activities </w:t>
            </w:r>
            <w:r w:rsidRPr="00E9315B">
              <w:rPr>
                <w:b/>
              </w:rPr>
              <w:t>and</w:t>
            </w:r>
            <w:r>
              <w:rPr>
                <w:b/>
              </w:rPr>
              <w:t xml:space="preserve"> </w:t>
            </w:r>
            <w:r w:rsidRPr="00E9315B">
              <w:t>Promoting</w:t>
            </w:r>
          </w:p>
          <w:p w14:paraId="13085FEB" w14:textId="77777777" w:rsidR="001F6589" w:rsidRPr="00E9315B" w:rsidRDefault="001F6589" w:rsidP="00C40B19">
            <w:pPr>
              <w:pStyle w:val="Bodycopy"/>
              <w:spacing w:before="0" w:line="240" w:lineRule="auto"/>
            </w:pPr>
            <w:r w:rsidRPr="00E9315B">
              <w:t>Interoperability</w:t>
            </w:r>
          </w:p>
        </w:tc>
        <w:tc>
          <w:tcPr>
            <w:tcW w:w="1546" w:type="dxa"/>
            <w:gridSpan w:val="2"/>
            <w:tcBorders>
              <w:top w:val="single" w:sz="12" w:space="0" w:color="003265"/>
              <w:left w:val="single" w:sz="4" w:space="0" w:color="003265"/>
              <w:bottom w:val="single" w:sz="12" w:space="0" w:color="003265"/>
              <w:right w:val="single" w:sz="4" w:space="0" w:color="003265"/>
            </w:tcBorders>
            <w:shd w:val="clear" w:color="auto" w:fill="auto"/>
            <w:vAlign w:val="center"/>
          </w:tcPr>
          <w:p w14:paraId="435481EE" w14:textId="77777777" w:rsidR="001F6589" w:rsidRPr="00E9315B" w:rsidRDefault="001F6589" w:rsidP="00C40B19">
            <w:pPr>
              <w:pStyle w:val="Bodycopy"/>
              <w:spacing w:before="0" w:line="240" w:lineRule="auto"/>
            </w:pPr>
            <w:r w:rsidRPr="00E9315B">
              <w:t>55%</w:t>
            </w:r>
          </w:p>
        </w:tc>
        <w:tc>
          <w:tcPr>
            <w:tcW w:w="196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1C094CD9" w14:textId="77777777" w:rsidR="001F6589" w:rsidRPr="00E9315B" w:rsidRDefault="001F6589" w:rsidP="00C40B19">
            <w:pPr>
              <w:pStyle w:val="Bodycopy"/>
              <w:spacing w:before="0" w:line="240" w:lineRule="auto"/>
            </w:pPr>
            <w:r w:rsidRPr="00E9315B">
              <w:t>30%</w:t>
            </w:r>
          </w:p>
        </w:tc>
        <w:tc>
          <w:tcPr>
            <w:tcW w:w="19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2BD5DBF4" w14:textId="77777777" w:rsidR="001F6589" w:rsidRPr="00E9315B" w:rsidRDefault="001F6589" w:rsidP="00C40B19">
            <w:pPr>
              <w:pStyle w:val="Bodycopy"/>
              <w:spacing w:before="0" w:line="240" w:lineRule="auto"/>
            </w:pPr>
            <w:r w:rsidRPr="00E9315B">
              <w:t>15%</w:t>
            </w:r>
          </w:p>
        </w:tc>
        <w:tc>
          <w:tcPr>
            <w:tcW w:w="1309"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4663DF2E" w14:textId="77777777" w:rsidR="001F6589" w:rsidRPr="00E9315B" w:rsidRDefault="001F6589" w:rsidP="00C40B19">
            <w:pPr>
              <w:pStyle w:val="Bodycopy"/>
              <w:spacing w:before="0" w:line="240" w:lineRule="auto"/>
            </w:pPr>
            <w:r w:rsidRPr="00E9315B">
              <w:t>0%</w:t>
            </w:r>
          </w:p>
        </w:tc>
        <w:tc>
          <w:tcPr>
            <w:tcW w:w="1407" w:type="dxa"/>
            <w:tcBorders>
              <w:top w:val="single" w:sz="12" w:space="0" w:color="003265"/>
              <w:left w:val="single" w:sz="4" w:space="0" w:color="003265"/>
              <w:bottom w:val="single" w:sz="12" w:space="0" w:color="003265"/>
              <w:right w:val="single" w:sz="4" w:space="0" w:color="003265"/>
            </w:tcBorders>
            <w:shd w:val="clear" w:color="auto" w:fill="auto"/>
            <w:vAlign w:val="center"/>
          </w:tcPr>
          <w:p w14:paraId="0075C2C1" w14:textId="77777777" w:rsidR="001F6589" w:rsidRPr="00E9315B" w:rsidRDefault="001F6589" w:rsidP="00C40B19">
            <w:pPr>
              <w:pStyle w:val="Bodycopy"/>
              <w:spacing w:before="0"/>
            </w:pPr>
            <w:r w:rsidRPr="00E9315B">
              <w:t>Positive,</w:t>
            </w:r>
          </w:p>
          <w:p w14:paraId="40BD0DD3" w14:textId="77777777" w:rsidR="001F6589" w:rsidRPr="00E9315B" w:rsidRDefault="001F6589" w:rsidP="00C40B19">
            <w:pPr>
              <w:pStyle w:val="Bodycopy"/>
              <w:spacing w:before="0"/>
            </w:pPr>
            <w:r w:rsidRPr="00E9315B">
              <w:t xml:space="preserve">Negative, or </w:t>
            </w:r>
          </w:p>
          <w:p w14:paraId="2FC83BD5" w14:textId="77777777" w:rsidR="001F6589" w:rsidRPr="00E9315B" w:rsidRDefault="001F6589" w:rsidP="00C40B19">
            <w:pPr>
              <w:pStyle w:val="Bodycopy"/>
              <w:spacing w:before="0" w:line="240" w:lineRule="auto"/>
            </w:pPr>
            <w:r w:rsidRPr="00E9315B">
              <w:t>Neutral</w:t>
            </w:r>
          </w:p>
        </w:tc>
      </w:tr>
    </w:tbl>
    <w:p w14:paraId="10475F70" w14:textId="5CFC9EF6" w:rsidR="00FD50D1" w:rsidRDefault="00FD50D1">
      <w:pPr>
        <w:rPr>
          <w:rFonts w:asciiTheme="majorHAnsi" w:eastAsiaTheme="majorEastAsia" w:hAnsiTheme="majorHAnsi" w:cstheme="majorHAnsi"/>
          <w:bCs/>
          <w:iCs/>
          <w:sz w:val="22"/>
          <w:szCs w:val="22"/>
        </w:rPr>
      </w:pPr>
    </w:p>
    <w:p w14:paraId="626B2E23" w14:textId="77777777" w:rsidR="00FD50D1" w:rsidRDefault="00FD50D1">
      <w:pPr>
        <w:rPr>
          <w:rFonts w:asciiTheme="majorHAnsi" w:eastAsiaTheme="majorEastAsia" w:hAnsiTheme="majorHAnsi" w:cstheme="majorHAnsi"/>
          <w:bCs/>
          <w:iCs/>
          <w:sz w:val="22"/>
          <w:szCs w:val="22"/>
        </w:rPr>
      </w:pPr>
      <w:r>
        <w:rPr>
          <w:rFonts w:asciiTheme="majorHAnsi" w:eastAsiaTheme="majorEastAsia" w:hAnsiTheme="majorHAnsi" w:cstheme="majorHAnsi"/>
          <w:bCs/>
          <w:iCs/>
          <w:sz w:val="22"/>
          <w:szCs w:val="22"/>
        </w:rPr>
        <w:br w:type="page"/>
      </w:r>
    </w:p>
    <w:p w14:paraId="319FD805" w14:textId="50BA7FA8" w:rsidR="001F6589" w:rsidRDefault="008B5732" w:rsidP="008B5732">
      <w:pPr>
        <w:pStyle w:val="Heading2"/>
      </w:pPr>
      <w:bookmarkStart w:id="6" w:name="_Appendix_B"/>
      <w:bookmarkEnd w:id="6"/>
      <w:r w:rsidRPr="00C0569D">
        <w:lastRenderedPageBreak/>
        <w:t xml:space="preserve">Appendix </w:t>
      </w:r>
      <w:r>
        <w:t>B</w:t>
      </w:r>
    </w:p>
    <w:p w14:paraId="1C9472A4" w14:textId="77777777" w:rsidR="008B5732" w:rsidRDefault="008B5732" w:rsidP="008B5732"/>
    <w:p w14:paraId="389771E2" w14:textId="022FC409" w:rsidR="008B5732" w:rsidRDefault="008B5732" w:rsidP="008B5732">
      <w:pPr>
        <w:rPr>
          <w:rFonts w:asciiTheme="majorHAnsi" w:hAnsiTheme="majorHAnsi" w:cstheme="majorHAnsi"/>
          <w:sz w:val="22"/>
          <w:szCs w:val="22"/>
        </w:rPr>
      </w:pPr>
      <w:r w:rsidRPr="00E03B6D">
        <w:rPr>
          <w:rFonts w:asciiTheme="majorHAnsi" w:hAnsiTheme="majorHAnsi" w:cstheme="majorHAnsi"/>
          <w:sz w:val="22"/>
          <w:szCs w:val="22"/>
        </w:rPr>
        <w:t xml:space="preserve">The </w:t>
      </w:r>
      <w:r>
        <w:rPr>
          <w:rFonts w:asciiTheme="majorHAnsi" w:hAnsiTheme="majorHAnsi" w:cstheme="majorHAnsi"/>
          <w:sz w:val="22"/>
          <w:szCs w:val="22"/>
        </w:rPr>
        <w:t>table below lists the affected counties/areas located in a CMS-designated region affected by an extreme and uncontrollable circumstance during the 2024 MIPS performance year. (This information is current as of the most recent date in the version history table and may not refle</w:t>
      </w:r>
      <w:r w:rsidR="005E3A9B">
        <w:rPr>
          <w:rFonts w:asciiTheme="majorHAnsi" w:hAnsiTheme="majorHAnsi" w:cstheme="majorHAnsi"/>
          <w:sz w:val="22"/>
          <w:szCs w:val="22"/>
        </w:rPr>
        <w:t>c</w:t>
      </w:r>
      <w:r>
        <w:rPr>
          <w:rFonts w:asciiTheme="majorHAnsi" w:hAnsiTheme="majorHAnsi" w:cstheme="majorHAnsi"/>
          <w:sz w:val="22"/>
          <w:szCs w:val="22"/>
        </w:rPr>
        <w:t xml:space="preserve">t changes that have been </w:t>
      </w:r>
      <w:r w:rsidR="005E3A9B">
        <w:rPr>
          <w:rFonts w:asciiTheme="majorHAnsi" w:hAnsiTheme="majorHAnsi" w:cstheme="majorHAnsi"/>
          <w:sz w:val="22"/>
          <w:szCs w:val="22"/>
        </w:rPr>
        <w:t>identified</w:t>
      </w:r>
      <w:r w:rsidR="00D369B1">
        <w:rPr>
          <w:rFonts w:asciiTheme="majorHAnsi" w:hAnsiTheme="majorHAnsi" w:cstheme="majorHAnsi"/>
          <w:sz w:val="22"/>
          <w:szCs w:val="22"/>
        </w:rPr>
        <w:t xml:space="preserve"> on the FEMA </w:t>
      </w:r>
      <w:r w:rsidR="003D78B4">
        <w:rPr>
          <w:rFonts w:asciiTheme="majorHAnsi" w:hAnsiTheme="majorHAnsi" w:cstheme="majorHAnsi"/>
          <w:sz w:val="22"/>
          <w:szCs w:val="22"/>
        </w:rPr>
        <w:t>disaster declaration web</w:t>
      </w:r>
      <w:r w:rsidR="002D76D2">
        <w:rPr>
          <w:rFonts w:asciiTheme="majorHAnsi" w:hAnsiTheme="majorHAnsi" w:cstheme="majorHAnsi"/>
          <w:sz w:val="22"/>
          <w:szCs w:val="22"/>
        </w:rPr>
        <w:t>page</w:t>
      </w:r>
      <w:r w:rsidR="00C02F2D">
        <w:rPr>
          <w:rFonts w:asciiTheme="majorHAnsi" w:hAnsiTheme="majorHAnsi" w:cstheme="majorHAnsi"/>
          <w:sz w:val="22"/>
          <w:szCs w:val="22"/>
        </w:rPr>
        <w:t xml:space="preserve"> after </w:t>
      </w:r>
      <w:r w:rsidR="006D214D">
        <w:rPr>
          <w:rFonts w:asciiTheme="majorHAnsi" w:hAnsiTheme="majorHAnsi" w:cstheme="majorHAnsi"/>
          <w:sz w:val="22"/>
          <w:szCs w:val="22"/>
        </w:rPr>
        <w:t>publication</w:t>
      </w:r>
      <w:r w:rsidR="002D76D2">
        <w:rPr>
          <w:rFonts w:asciiTheme="majorHAnsi" w:hAnsiTheme="majorHAnsi" w:cstheme="majorHAnsi"/>
          <w:sz w:val="22"/>
          <w:szCs w:val="22"/>
        </w:rPr>
        <w:t>.</w:t>
      </w:r>
      <w:r w:rsidR="005E3A9B">
        <w:rPr>
          <w:rFonts w:asciiTheme="majorHAnsi" w:hAnsiTheme="majorHAnsi" w:cstheme="majorHAnsi"/>
          <w:sz w:val="22"/>
          <w:szCs w:val="22"/>
        </w:rPr>
        <w:t>)</w:t>
      </w:r>
    </w:p>
    <w:p w14:paraId="109C2463" w14:textId="77777777" w:rsidR="005E3A9B" w:rsidRDefault="005E3A9B"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5E3A9B" w:rsidRPr="009D101E" w14:paraId="2BAA979A" w14:textId="77777777">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744F3DFE" w14:textId="1F269DA8" w:rsidR="00562EAF" w:rsidRDefault="005E3A9B">
            <w:pPr>
              <w:pStyle w:val="Bodycopy"/>
              <w:spacing w:before="0"/>
              <w:rPr>
                <w:b/>
                <w:bCs w:val="0"/>
              </w:rPr>
            </w:pPr>
            <w:r>
              <w:rPr>
                <w:b/>
                <w:bCs w:val="0"/>
              </w:rPr>
              <w:t>Texas</w:t>
            </w:r>
            <w:r w:rsidR="003C3E3E">
              <w:rPr>
                <w:b/>
                <w:bCs w:val="0"/>
              </w:rPr>
              <w:t xml:space="preserve"> Hurricane Beryl</w:t>
            </w:r>
            <w:r w:rsidR="004B31D4">
              <w:rPr>
                <w:b/>
                <w:bCs w:val="0"/>
              </w:rPr>
              <w:t xml:space="preserve"> – Texas Counties </w:t>
            </w:r>
            <w:r w:rsidR="00A1538E">
              <w:rPr>
                <w:b/>
                <w:bCs w:val="0"/>
              </w:rPr>
              <w:t>–</w:t>
            </w:r>
            <w:r w:rsidR="004B31D4">
              <w:rPr>
                <w:b/>
                <w:bCs w:val="0"/>
              </w:rPr>
              <w:t xml:space="preserve"> </w:t>
            </w:r>
            <w:hyperlink r:id="rId41" w:history="1">
              <w:r w:rsidR="00BE6924" w:rsidRPr="00A1538E">
                <w:rPr>
                  <w:rStyle w:val="Hyperlink"/>
                  <w:b/>
                  <w:bCs w:val="0"/>
                </w:rPr>
                <w:t>DR</w:t>
              </w:r>
              <w:r w:rsidR="00A1538E" w:rsidRPr="00A1538E">
                <w:rPr>
                  <w:rStyle w:val="Hyperlink"/>
                  <w:b/>
                  <w:bCs w:val="0"/>
                </w:rPr>
                <w:t>-4798-TX</w:t>
              </w:r>
            </w:hyperlink>
          </w:p>
          <w:p w14:paraId="386C3E9B" w14:textId="74222B26" w:rsidR="00562EAF" w:rsidRPr="00E03B6D" w:rsidRDefault="00562EAF">
            <w:pPr>
              <w:pStyle w:val="Bodycopy"/>
              <w:spacing w:before="0"/>
            </w:pPr>
            <w:r>
              <w:t>Note: The autom</w:t>
            </w:r>
            <w:r w:rsidR="00EA4CBC">
              <w:t>atic EUC policy applies to the following coun</w:t>
            </w:r>
            <w:r w:rsidR="00761E9E">
              <w:t>ties in Texas:</w:t>
            </w:r>
          </w:p>
        </w:tc>
      </w:tr>
      <w:tr w:rsidR="00C1595E" w:rsidRPr="009D101E" w14:paraId="4BF0400E" w14:textId="77777777" w:rsidTr="00E03B6D">
        <w:trPr>
          <w:trHeight w:val="6540"/>
        </w:trPr>
        <w:tc>
          <w:tcPr>
            <w:tcW w:w="3298" w:type="dxa"/>
            <w:tcBorders>
              <w:top w:val="single" w:sz="12" w:space="0" w:color="003265"/>
              <w:left w:val="single" w:sz="4" w:space="0" w:color="003265"/>
              <w:bottom w:val="single" w:sz="12" w:space="0" w:color="003265"/>
              <w:right w:val="single" w:sz="4" w:space="0" w:color="003265"/>
            </w:tcBorders>
            <w:vAlign w:val="center"/>
          </w:tcPr>
          <w:p w14:paraId="526E02C7" w14:textId="77777777" w:rsidR="000C36F7" w:rsidRPr="00E03B6D" w:rsidRDefault="003F253B" w:rsidP="006F0940">
            <w:pPr>
              <w:pStyle w:val="Bodycopy"/>
              <w:spacing w:before="0"/>
              <w:rPr>
                <w:b/>
                <w:bCs w:val="0"/>
              </w:rPr>
            </w:pPr>
            <w:r w:rsidRPr="00E03B6D">
              <w:rPr>
                <w:b/>
                <w:bCs w:val="0"/>
              </w:rPr>
              <w:t>PA-A</w:t>
            </w:r>
          </w:p>
          <w:p w14:paraId="1997823F" w14:textId="741E88AB" w:rsidR="006F0940" w:rsidRPr="00E03B6D" w:rsidRDefault="006F0940" w:rsidP="00E03B6D">
            <w:pPr>
              <w:pStyle w:val="Bodycopy"/>
              <w:spacing w:before="0"/>
            </w:pPr>
            <w:r w:rsidRPr="00E03B6D">
              <w:t xml:space="preserve">Anderson </w:t>
            </w:r>
          </w:p>
          <w:p w14:paraId="646C7164" w14:textId="77777777" w:rsidR="006F0940" w:rsidRPr="00E03B6D" w:rsidRDefault="006F0940" w:rsidP="00E03B6D">
            <w:pPr>
              <w:pStyle w:val="Bodycopy"/>
              <w:spacing w:before="0"/>
            </w:pPr>
            <w:r w:rsidRPr="00E03B6D">
              <w:t xml:space="preserve">Angelina </w:t>
            </w:r>
          </w:p>
          <w:p w14:paraId="2F47069C" w14:textId="77777777" w:rsidR="006F0940" w:rsidRPr="00E03B6D" w:rsidRDefault="006F0940" w:rsidP="00E03B6D">
            <w:pPr>
              <w:pStyle w:val="Bodycopy"/>
              <w:spacing w:before="0"/>
            </w:pPr>
            <w:r w:rsidRPr="00E03B6D">
              <w:t xml:space="preserve">Aransas </w:t>
            </w:r>
          </w:p>
          <w:p w14:paraId="52D55D1F" w14:textId="77777777" w:rsidR="006F0940" w:rsidRPr="00E03B6D" w:rsidRDefault="006F0940" w:rsidP="00E03B6D">
            <w:pPr>
              <w:pStyle w:val="Bodycopy"/>
              <w:spacing w:before="0"/>
            </w:pPr>
            <w:r w:rsidRPr="00E03B6D">
              <w:t xml:space="preserve">Austin </w:t>
            </w:r>
          </w:p>
          <w:p w14:paraId="5E624EEB" w14:textId="77777777" w:rsidR="006F0940" w:rsidRPr="00E03B6D" w:rsidRDefault="006F0940" w:rsidP="00E03B6D">
            <w:pPr>
              <w:pStyle w:val="Bodycopy"/>
              <w:spacing w:before="0"/>
            </w:pPr>
            <w:r w:rsidRPr="00E03B6D">
              <w:t xml:space="preserve">Bowie </w:t>
            </w:r>
          </w:p>
          <w:p w14:paraId="7C7A7358" w14:textId="77777777" w:rsidR="006F0940" w:rsidRPr="00E03B6D" w:rsidRDefault="006F0940" w:rsidP="00E03B6D">
            <w:pPr>
              <w:pStyle w:val="Bodycopy"/>
              <w:spacing w:before="0"/>
            </w:pPr>
            <w:r w:rsidRPr="00E03B6D">
              <w:t xml:space="preserve">Brazoria </w:t>
            </w:r>
          </w:p>
          <w:p w14:paraId="00A7FF58" w14:textId="77777777" w:rsidR="006F0940" w:rsidRPr="00E03B6D" w:rsidRDefault="006F0940" w:rsidP="00E03B6D">
            <w:pPr>
              <w:pStyle w:val="Bodycopy"/>
              <w:spacing w:before="0"/>
            </w:pPr>
            <w:r w:rsidRPr="00E03B6D">
              <w:t xml:space="preserve">Brazos </w:t>
            </w:r>
          </w:p>
          <w:p w14:paraId="47FB768F" w14:textId="77777777" w:rsidR="006F0940" w:rsidRPr="00E03B6D" w:rsidRDefault="006F0940" w:rsidP="00E03B6D">
            <w:pPr>
              <w:pStyle w:val="Bodycopy"/>
              <w:spacing w:before="0"/>
            </w:pPr>
            <w:r w:rsidRPr="00E03B6D">
              <w:t xml:space="preserve">Burleson </w:t>
            </w:r>
          </w:p>
          <w:p w14:paraId="15003082" w14:textId="77777777" w:rsidR="006F0940" w:rsidRPr="00E03B6D" w:rsidRDefault="006F0940" w:rsidP="00E03B6D">
            <w:pPr>
              <w:pStyle w:val="Bodycopy"/>
              <w:spacing w:before="0"/>
            </w:pPr>
            <w:r w:rsidRPr="00E03B6D">
              <w:t xml:space="preserve">Calhoun </w:t>
            </w:r>
          </w:p>
          <w:p w14:paraId="4351A106" w14:textId="77777777" w:rsidR="006F0940" w:rsidRPr="00E03B6D" w:rsidRDefault="006F0940" w:rsidP="00E03B6D">
            <w:pPr>
              <w:pStyle w:val="Bodycopy"/>
              <w:spacing w:before="0"/>
            </w:pPr>
            <w:r w:rsidRPr="00E03B6D">
              <w:t xml:space="preserve">Cameron </w:t>
            </w:r>
          </w:p>
          <w:p w14:paraId="2D9B4D0E" w14:textId="77777777" w:rsidR="006F0940" w:rsidRPr="00E03B6D" w:rsidRDefault="006F0940" w:rsidP="00E03B6D">
            <w:pPr>
              <w:pStyle w:val="Bodycopy"/>
              <w:spacing w:before="0"/>
            </w:pPr>
            <w:r w:rsidRPr="00E03B6D">
              <w:t xml:space="preserve">Camp </w:t>
            </w:r>
          </w:p>
          <w:p w14:paraId="39E7DED0" w14:textId="77777777" w:rsidR="006F0940" w:rsidRPr="00E03B6D" w:rsidRDefault="006F0940" w:rsidP="00E03B6D">
            <w:pPr>
              <w:pStyle w:val="Bodycopy"/>
              <w:spacing w:before="0"/>
            </w:pPr>
            <w:r w:rsidRPr="00E03B6D">
              <w:t xml:space="preserve">Cass </w:t>
            </w:r>
          </w:p>
          <w:p w14:paraId="0F5BAB68" w14:textId="77777777" w:rsidR="006F0940" w:rsidRPr="00E03B6D" w:rsidRDefault="006F0940" w:rsidP="00E03B6D">
            <w:pPr>
              <w:pStyle w:val="Bodycopy"/>
              <w:spacing w:before="0"/>
            </w:pPr>
            <w:r w:rsidRPr="00E03B6D">
              <w:t xml:space="preserve">Chambers </w:t>
            </w:r>
          </w:p>
          <w:p w14:paraId="4ACB6017" w14:textId="77777777" w:rsidR="006F0940" w:rsidRPr="00E03B6D" w:rsidRDefault="006F0940" w:rsidP="00E03B6D">
            <w:pPr>
              <w:pStyle w:val="Bodycopy"/>
              <w:spacing w:before="0"/>
            </w:pPr>
            <w:r w:rsidRPr="00E03B6D">
              <w:t xml:space="preserve">Cherokee </w:t>
            </w:r>
          </w:p>
          <w:p w14:paraId="77322BBE" w14:textId="77777777" w:rsidR="006F0940" w:rsidRPr="00E03B6D" w:rsidRDefault="006F0940" w:rsidP="00E03B6D">
            <w:pPr>
              <w:pStyle w:val="Bodycopy"/>
              <w:spacing w:before="0"/>
            </w:pPr>
            <w:r w:rsidRPr="00E03B6D">
              <w:t xml:space="preserve">Colorado </w:t>
            </w:r>
          </w:p>
          <w:p w14:paraId="5AC50C9C" w14:textId="77777777" w:rsidR="006F0940" w:rsidRPr="00E03B6D" w:rsidRDefault="006F0940" w:rsidP="00E03B6D">
            <w:pPr>
              <w:pStyle w:val="Bodycopy"/>
              <w:spacing w:before="0"/>
            </w:pPr>
            <w:r w:rsidRPr="00E03B6D">
              <w:t xml:space="preserve">DeWitt </w:t>
            </w:r>
          </w:p>
          <w:p w14:paraId="5481AEC9" w14:textId="77777777" w:rsidR="006F0940" w:rsidRPr="00E03B6D" w:rsidRDefault="006F0940" w:rsidP="00E03B6D">
            <w:pPr>
              <w:pStyle w:val="Bodycopy"/>
              <w:spacing w:before="0"/>
            </w:pPr>
            <w:r w:rsidRPr="00E03B6D">
              <w:t xml:space="preserve">Fayette </w:t>
            </w:r>
          </w:p>
          <w:p w14:paraId="0E1B475D" w14:textId="77777777" w:rsidR="006F0940" w:rsidRPr="00E03B6D" w:rsidRDefault="006F0940" w:rsidP="00E03B6D">
            <w:pPr>
              <w:pStyle w:val="Bodycopy"/>
              <w:spacing w:before="0"/>
            </w:pPr>
            <w:r w:rsidRPr="00E03B6D">
              <w:t xml:space="preserve">Fort Bend </w:t>
            </w:r>
          </w:p>
          <w:p w14:paraId="478D754E" w14:textId="77777777" w:rsidR="006F0940" w:rsidRPr="00E03B6D" w:rsidRDefault="006F0940" w:rsidP="00E03B6D">
            <w:pPr>
              <w:pStyle w:val="Bodycopy"/>
              <w:spacing w:before="0"/>
            </w:pPr>
            <w:r w:rsidRPr="00E03B6D">
              <w:t xml:space="preserve">Freestone </w:t>
            </w:r>
          </w:p>
          <w:p w14:paraId="18DA05DC" w14:textId="77777777" w:rsidR="006F0940" w:rsidRPr="00E03B6D" w:rsidRDefault="006F0940" w:rsidP="00E03B6D">
            <w:pPr>
              <w:pStyle w:val="Bodycopy"/>
              <w:spacing w:before="0"/>
            </w:pPr>
            <w:r w:rsidRPr="00E03B6D">
              <w:t xml:space="preserve">Galveston </w:t>
            </w:r>
          </w:p>
          <w:p w14:paraId="7F1F7833" w14:textId="77777777" w:rsidR="006F0940" w:rsidRPr="00E03B6D" w:rsidRDefault="006F0940" w:rsidP="00E03B6D">
            <w:pPr>
              <w:pStyle w:val="Bodycopy"/>
              <w:spacing w:before="0"/>
            </w:pPr>
            <w:r w:rsidRPr="00E03B6D">
              <w:t xml:space="preserve">Goliad </w:t>
            </w:r>
          </w:p>
          <w:p w14:paraId="75532DF7" w14:textId="77777777" w:rsidR="006F0940" w:rsidRPr="00E03B6D" w:rsidRDefault="006F0940" w:rsidP="00E03B6D">
            <w:pPr>
              <w:pStyle w:val="Bodycopy"/>
              <w:spacing w:before="0"/>
            </w:pPr>
            <w:r w:rsidRPr="00E03B6D">
              <w:t xml:space="preserve">Gregg </w:t>
            </w:r>
          </w:p>
          <w:p w14:paraId="4A4D10EB" w14:textId="44FC4689" w:rsidR="0059715F" w:rsidRPr="00E03B6D" w:rsidRDefault="006F0940" w:rsidP="00E03B6D">
            <w:pPr>
              <w:pStyle w:val="Bodycopy"/>
              <w:spacing w:before="0"/>
            </w:pPr>
            <w:r w:rsidRPr="00E03B6D">
              <w:t>Grimes</w:t>
            </w:r>
          </w:p>
        </w:tc>
        <w:tc>
          <w:tcPr>
            <w:tcW w:w="3298" w:type="dxa"/>
            <w:tcBorders>
              <w:top w:val="single" w:sz="12" w:space="0" w:color="003265"/>
              <w:left w:val="single" w:sz="4" w:space="0" w:color="003265"/>
              <w:bottom w:val="single" w:sz="12" w:space="0" w:color="003265"/>
              <w:right w:val="single" w:sz="4" w:space="0" w:color="003265"/>
            </w:tcBorders>
            <w:vAlign w:val="center"/>
          </w:tcPr>
          <w:p w14:paraId="787E789B" w14:textId="40E7E074" w:rsidR="00944445" w:rsidRPr="00E03B6D" w:rsidRDefault="00944445" w:rsidP="00E03B6D">
            <w:pPr>
              <w:pStyle w:val="Bodycopy"/>
              <w:spacing w:before="0"/>
            </w:pPr>
            <w:r w:rsidRPr="00E03B6D">
              <w:t xml:space="preserve">Hardin </w:t>
            </w:r>
          </w:p>
          <w:p w14:paraId="26E5BAE9" w14:textId="77777777" w:rsidR="00944445" w:rsidRPr="00E03B6D" w:rsidRDefault="00944445" w:rsidP="00E03B6D">
            <w:pPr>
              <w:pStyle w:val="Bodycopy"/>
              <w:spacing w:before="0"/>
            </w:pPr>
            <w:r w:rsidRPr="00E03B6D">
              <w:t xml:space="preserve">Harris </w:t>
            </w:r>
          </w:p>
          <w:p w14:paraId="56404600" w14:textId="77777777" w:rsidR="00944445" w:rsidRPr="00E03B6D" w:rsidRDefault="00944445" w:rsidP="00E03B6D">
            <w:pPr>
              <w:pStyle w:val="Bodycopy"/>
              <w:spacing w:before="0"/>
            </w:pPr>
            <w:r w:rsidRPr="00E03B6D">
              <w:t xml:space="preserve">Harrison </w:t>
            </w:r>
          </w:p>
          <w:p w14:paraId="7ACA412B" w14:textId="77777777" w:rsidR="00944445" w:rsidRPr="00E03B6D" w:rsidRDefault="00944445" w:rsidP="00E03B6D">
            <w:pPr>
              <w:pStyle w:val="Bodycopy"/>
              <w:spacing w:before="0"/>
            </w:pPr>
            <w:r w:rsidRPr="00E03B6D">
              <w:t xml:space="preserve">Hidalgo </w:t>
            </w:r>
          </w:p>
          <w:p w14:paraId="3C33004A" w14:textId="77777777" w:rsidR="00944445" w:rsidRPr="00E03B6D" w:rsidRDefault="00944445" w:rsidP="00E03B6D">
            <w:pPr>
              <w:pStyle w:val="Bodycopy"/>
              <w:spacing w:before="0"/>
            </w:pPr>
            <w:r w:rsidRPr="00E03B6D">
              <w:t xml:space="preserve">Houston </w:t>
            </w:r>
          </w:p>
          <w:p w14:paraId="0B9EDF7E" w14:textId="77777777" w:rsidR="00944445" w:rsidRPr="00E03B6D" w:rsidRDefault="00944445" w:rsidP="00E03B6D">
            <w:pPr>
              <w:pStyle w:val="Bodycopy"/>
              <w:spacing w:before="0"/>
            </w:pPr>
            <w:r w:rsidRPr="00E03B6D">
              <w:t xml:space="preserve">Jackson </w:t>
            </w:r>
          </w:p>
          <w:p w14:paraId="68F0989F" w14:textId="77777777" w:rsidR="00944445" w:rsidRPr="00E03B6D" w:rsidRDefault="00944445" w:rsidP="00E03B6D">
            <w:pPr>
              <w:pStyle w:val="Bodycopy"/>
              <w:spacing w:before="0"/>
            </w:pPr>
            <w:r w:rsidRPr="00E03B6D">
              <w:t xml:space="preserve">Jasper </w:t>
            </w:r>
          </w:p>
          <w:p w14:paraId="711C0046" w14:textId="77777777" w:rsidR="00944445" w:rsidRPr="00E03B6D" w:rsidRDefault="00944445" w:rsidP="00E03B6D">
            <w:pPr>
              <w:pStyle w:val="Bodycopy"/>
              <w:spacing w:before="0"/>
            </w:pPr>
            <w:r w:rsidRPr="00E03B6D">
              <w:t xml:space="preserve">Jefferson </w:t>
            </w:r>
          </w:p>
          <w:p w14:paraId="5A436893" w14:textId="77777777" w:rsidR="00944445" w:rsidRPr="00E03B6D" w:rsidRDefault="00944445" w:rsidP="00E03B6D">
            <w:pPr>
              <w:pStyle w:val="Bodycopy"/>
              <w:spacing w:before="0"/>
            </w:pPr>
            <w:r w:rsidRPr="00E03B6D">
              <w:t xml:space="preserve">Kenedy </w:t>
            </w:r>
          </w:p>
          <w:p w14:paraId="670FC603" w14:textId="77777777" w:rsidR="00944445" w:rsidRPr="00E03B6D" w:rsidRDefault="00944445" w:rsidP="00E03B6D">
            <w:pPr>
              <w:pStyle w:val="Bodycopy"/>
              <w:spacing w:before="0"/>
            </w:pPr>
            <w:r w:rsidRPr="00E03B6D">
              <w:t xml:space="preserve">Kleberg </w:t>
            </w:r>
          </w:p>
          <w:p w14:paraId="632C4F88" w14:textId="77777777" w:rsidR="00944445" w:rsidRPr="00E03B6D" w:rsidRDefault="00944445" w:rsidP="00E03B6D">
            <w:pPr>
              <w:pStyle w:val="Bodycopy"/>
              <w:spacing w:before="0"/>
            </w:pPr>
            <w:r w:rsidRPr="00E03B6D">
              <w:t xml:space="preserve">Lavaca </w:t>
            </w:r>
          </w:p>
          <w:p w14:paraId="35F40A92" w14:textId="77777777" w:rsidR="00944445" w:rsidRPr="00E03B6D" w:rsidRDefault="00944445" w:rsidP="00E03B6D">
            <w:pPr>
              <w:pStyle w:val="Bodycopy"/>
              <w:spacing w:before="0"/>
            </w:pPr>
            <w:r w:rsidRPr="00E03B6D">
              <w:t xml:space="preserve">Lee </w:t>
            </w:r>
          </w:p>
          <w:p w14:paraId="6E4647AC" w14:textId="77777777" w:rsidR="00944445" w:rsidRPr="00E03B6D" w:rsidRDefault="00944445" w:rsidP="00E03B6D">
            <w:pPr>
              <w:pStyle w:val="Bodycopy"/>
              <w:spacing w:before="0"/>
            </w:pPr>
            <w:r w:rsidRPr="00E03B6D">
              <w:t xml:space="preserve">Leon </w:t>
            </w:r>
          </w:p>
          <w:p w14:paraId="19387A03" w14:textId="77777777" w:rsidR="00944445" w:rsidRPr="00E03B6D" w:rsidRDefault="00944445" w:rsidP="00E03B6D">
            <w:pPr>
              <w:pStyle w:val="Bodycopy"/>
              <w:spacing w:before="0"/>
            </w:pPr>
            <w:r w:rsidRPr="00E03B6D">
              <w:t xml:space="preserve">Liberty </w:t>
            </w:r>
          </w:p>
          <w:p w14:paraId="26AD878E" w14:textId="77777777" w:rsidR="00944445" w:rsidRPr="00E03B6D" w:rsidRDefault="00944445" w:rsidP="00E03B6D">
            <w:pPr>
              <w:pStyle w:val="Bodycopy"/>
              <w:spacing w:before="0"/>
            </w:pPr>
            <w:r w:rsidRPr="00E03B6D">
              <w:t xml:space="preserve">Madison </w:t>
            </w:r>
          </w:p>
          <w:p w14:paraId="6A360A7B" w14:textId="77777777" w:rsidR="00944445" w:rsidRPr="00E03B6D" w:rsidRDefault="00944445" w:rsidP="00E03B6D">
            <w:pPr>
              <w:pStyle w:val="Bodycopy"/>
              <w:spacing w:before="0"/>
            </w:pPr>
            <w:r w:rsidRPr="00E03B6D">
              <w:t xml:space="preserve">Marion </w:t>
            </w:r>
          </w:p>
          <w:p w14:paraId="363CFDDB" w14:textId="77777777" w:rsidR="00944445" w:rsidRPr="00E03B6D" w:rsidRDefault="00944445" w:rsidP="00E03B6D">
            <w:pPr>
              <w:pStyle w:val="Bodycopy"/>
              <w:spacing w:before="0"/>
            </w:pPr>
            <w:r w:rsidRPr="00E03B6D">
              <w:t xml:space="preserve">Matagorda </w:t>
            </w:r>
          </w:p>
          <w:p w14:paraId="5CE386FC" w14:textId="77777777" w:rsidR="00944445" w:rsidRPr="00E03B6D" w:rsidRDefault="00944445" w:rsidP="00E03B6D">
            <w:pPr>
              <w:pStyle w:val="Bodycopy"/>
              <w:spacing w:before="0"/>
            </w:pPr>
            <w:r w:rsidRPr="00E03B6D">
              <w:t xml:space="preserve">Milam </w:t>
            </w:r>
          </w:p>
          <w:p w14:paraId="1FBE55E1" w14:textId="77777777" w:rsidR="00944445" w:rsidRPr="00E03B6D" w:rsidRDefault="00944445" w:rsidP="00E03B6D">
            <w:pPr>
              <w:pStyle w:val="Bodycopy"/>
              <w:spacing w:before="0"/>
            </w:pPr>
            <w:r w:rsidRPr="00E03B6D">
              <w:t xml:space="preserve">Montgomery </w:t>
            </w:r>
          </w:p>
          <w:p w14:paraId="63F15487" w14:textId="77777777" w:rsidR="00944445" w:rsidRPr="00E03B6D" w:rsidRDefault="00944445" w:rsidP="00E03B6D">
            <w:pPr>
              <w:pStyle w:val="Bodycopy"/>
              <w:spacing w:before="0"/>
            </w:pPr>
            <w:r w:rsidRPr="00E03B6D">
              <w:t xml:space="preserve">Morris </w:t>
            </w:r>
          </w:p>
          <w:p w14:paraId="3C44BD4C" w14:textId="77777777" w:rsidR="00944445" w:rsidRPr="00E03B6D" w:rsidRDefault="00944445" w:rsidP="00E03B6D">
            <w:pPr>
              <w:pStyle w:val="Bodycopy"/>
              <w:spacing w:before="0"/>
            </w:pPr>
            <w:r w:rsidRPr="00E03B6D">
              <w:t xml:space="preserve">Nacogdoches </w:t>
            </w:r>
          </w:p>
          <w:p w14:paraId="341EE8EC" w14:textId="77777777" w:rsidR="00944445" w:rsidRPr="00E03B6D" w:rsidRDefault="00944445" w:rsidP="00E03B6D">
            <w:pPr>
              <w:pStyle w:val="Bodycopy"/>
              <w:spacing w:before="0"/>
            </w:pPr>
            <w:r w:rsidRPr="00E03B6D">
              <w:t xml:space="preserve">Newton </w:t>
            </w:r>
          </w:p>
          <w:p w14:paraId="7BC199A4" w14:textId="2D793FC2" w:rsidR="0095396D" w:rsidRPr="00E03B6D" w:rsidRDefault="00944445" w:rsidP="00E03B6D">
            <w:pPr>
              <w:pStyle w:val="Bodycopy"/>
              <w:spacing w:before="0"/>
            </w:pPr>
            <w:r w:rsidRPr="00E03B6D">
              <w:t>Nueces</w:t>
            </w:r>
          </w:p>
        </w:tc>
        <w:tc>
          <w:tcPr>
            <w:tcW w:w="3299" w:type="dxa"/>
            <w:tcBorders>
              <w:top w:val="single" w:sz="12" w:space="0" w:color="003265"/>
              <w:left w:val="single" w:sz="4" w:space="0" w:color="003265"/>
              <w:bottom w:val="single" w:sz="12" w:space="0" w:color="003265"/>
              <w:right w:val="single" w:sz="4" w:space="0" w:color="003265"/>
            </w:tcBorders>
            <w:vAlign w:val="center"/>
          </w:tcPr>
          <w:p w14:paraId="78354AEC" w14:textId="77777777" w:rsidR="007355A4" w:rsidRPr="00E03B6D" w:rsidRDefault="007355A4" w:rsidP="00E03B6D">
            <w:pPr>
              <w:pStyle w:val="Bodycopy"/>
              <w:spacing w:before="0"/>
            </w:pPr>
            <w:r w:rsidRPr="00E03B6D">
              <w:t xml:space="preserve">Orange </w:t>
            </w:r>
          </w:p>
          <w:p w14:paraId="2F883C44" w14:textId="77777777" w:rsidR="007355A4" w:rsidRPr="00E03B6D" w:rsidRDefault="007355A4" w:rsidP="00E03B6D">
            <w:pPr>
              <w:pStyle w:val="Bodycopy"/>
              <w:spacing w:before="0"/>
            </w:pPr>
            <w:r w:rsidRPr="00E03B6D">
              <w:t xml:space="preserve">Panola </w:t>
            </w:r>
          </w:p>
          <w:p w14:paraId="187CD259" w14:textId="77777777" w:rsidR="007355A4" w:rsidRPr="00E03B6D" w:rsidRDefault="007355A4" w:rsidP="00E03B6D">
            <w:pPr>
              <w:pStyle w:val="Bodycopy"/>
              <w:spacing w:before="0"/>
            </w:pPr>
            <w:r w:rsidRPr="00E03B6D">
              <w:t xml:space="preserve">Polk </w:t>
            </w:r>
          </w:p>
          <w:p w14:paraId="079E6B6A" w14:textId="77777777" w:rsidR="007355A4" w:rsidRPr="00E03B6D" w:rsidRDefault="007355A4" w:rsidP="00E03B6D">
            <w:pPr>
              <w:pStyle w:val="Bodycopy"/>
              <w:spacing w:before="0"/>
            </w:pPr>
            <w:r w:rsidRPr="00E03B6D">
              <w:t xml:space="preserve">Refugio </w:t>
            </w:r>
          </w:p>
          <w:p w14:paraId="638B7522" w14:textId="77777777" w:rsidR="007355A4" w:rsidRPr="00E03B6D" w:rsidRDefault="007355A4" w:rsidP="00E03B6D">
            <w:pPr>
              <w:pStyle w:val="Bodycopy"/>
              <w:spacing w:before="0"/>
            </w:pPr>
            <w:r w:rsidRPr="00E03B6D">
              <w:t xml:space="preserve">Robertson </w:t>
            </w:r>
          </w:p>
          <w:p w14:paraId="781978F5" w14:textId="77777777" w:rsidR="007355A4" w:rsidRPr="00E03B6D" w:rsidRDefault="007355A4" w:rsidP="00E03B6D">
            <w:pPr>
              <w:pStyle w:val="Bodycopy"/>
              <w:spacing w:before="0"/>
            </w:pPr>
            <w:r w:rsidRPr="00E03B6D">
              <w:t xml:space="preserve">Rusk </w:t>
            </w:r>
          </w:p>
          <w:p w14:paraId="04424685" w14:textId="77777777" w:rsidR="007355A4" w:rsidRPr="00E03B6D" w:rsidRDefault="007355A4" w:rsidP="00E03B6D">
            <w:pPr>
              <w:pStyle w:val="Bodycopy"/>
              <w:spacing w:before="0"/>
            </w:pPr>
            <w:r w:rsidRPr="00E03B6D">
              <w:t xml:space="preserve">Sabine </w:t>
            </w:r>
          </w:p>
          <w:p w14:paraId="7D980500" w14:textId="77777777" w:rsidR="007355A4" w:rsidRPr="00E03B6D" w:rsidRDefault="007355A4" w:rsidP="00E03B6D">
            <w:pPr>
              <w:pStyle w:val="Bodycopy"/>
              <w:spacing w:before="0"/>
            </w:pPr>
            <w:r w:rsidRPr="00E03B6D">
              <w:t xml:space="preserve">San Augustine </w:t>
            </w:r>
          </w:p>
          <w:p w14:paraId="4C04C30A" w14:textId="77777777" w:rsidR="007355A4" w:rsidRPr="00E03B6D" w:rsidRDefault="007355A4" w:rsidP="00E03B6D">
            <w:pPr>
              <w:pStyle w:val="Bodycopy"/>
              <w:spacing w:before="0"/>
            </w:pPr>
            <w:r w:rsidRPr="00E03B6D">
              <w:t xml:space="preserve">San Jacinto </w:t>
            </w:r>
          </w:p>
          <w:p w14:paraId="6DBB4227" w14:textId="77777777" w:rsidR="007355A4" w:rsidRPr="00E03B6D" w:rsidRDefault="007355A4" w:rsidP="00E03B6D">
            <w:pPr>
              <w:pStyle w:val="Bodycopy"/>
              <w:spacing w:before="0"/>
            </w:pPr>
            <w:r w:rsidRPr="00E03B6D">
              <w:t xml:space="preserve">San Patricio </w:t>
            </w:r>
          </w:p>
          <w:p w14:paraId="43E5C51C" w14:textId="77777777" w:rsidR="007355A4" w:rsidRPr="00E03B6D" w:rsidRDefault="007355A4" w:rsidP="00E03B6D">
            <w:pPr>
              <w:pStyle w:val="Bodycopy"/>
              <w:spacing w:before="0"/>
            </w:pPr>
            <w:r w:rsidRPr="00E03B6D">
              <w:t xml:space="preserve">Shelby </w:t>
            </w:r>
          </w:p>
          <w:p w14:paraId="60C78F39" w14:textId="77777777" w:rsidR="007355A4" w:rsidRPr="00E03B6D" w:rsidRDefault="007355A4" w:rsidP="00E03B6D">
            <w:pPr>
              <w:pStyle w:val="Bodycopy"/>
              <w:spacing w:before="0"/>
            </w:pPr>
            <w:r w:rsidRPr="00E03B6D">
              <w:t xml:space="preserve">Trinity </w:t>
            </w:r>
          </w:p>
          <w:p w14:paraId="62CE658E" w14:textId="77777777" w:rsidR="007355A4" w:rsidRPr="00E03B6D" w:rsidRDefault="007355A4" w:rsidP="00E03B6D">
            <w:pPr>
              <w:pStyle w:val="Bodycopy"/>
              <w:spacing w:before="0"/>
            </w:pPr>
            <w:r w:rsidRPr="00E03B6D">
              <w:t xml:space="preserve">Tyler </w:t>
            </w:r>
          </w:p>
          <w:p w14:paraId="231AEF59" w14:textId="77777777" w:rsidR="007355A4" w:rsidRPr="00E03B6D" w:rsidRDefault="007355A4" w:rsidP="00E03B6D">
            <w:pPr>
              <w:pStyle w:val="Bodycopy"/>
              <w:spacing w:before="0"/>
            </w:pPr>
            <w:r w:rsidRPr="00E03B6D">
              <w:t xml:space="preserve">Upshur </w:t>
            </w:r>
          </w:p>
          <w:p w14:paraId="5B5CFF59" w14:textId="77777777" w:rsidR="007355A4" w:rsidRPr="00E03B6D" w:rsidRDefault="007355A4" w:rsidP="00E03B6D">
            <w:pPr>
              <w:pStyle w:val="Bodycopy"/>
              <w:spacing w:before="0"/>
            </w:pPr>
            <w:r w:rsidRPr="00E03B6D">
              <w:t xml:space="preserve">Victoria </w:t>
            </w:r>
          </w:p>
          <w:p w14:paraId="19BCE741" w14:textId="77777777" w:rsidR="007355A4" w:rsidRPr="00E03B6D" w:rsidRDefault="007355A4" w:rsidP="00E03B6D">
            <w:pPr>
              <w:pStyle w:val="Bodycopy"/>
              <w:spacing w:before="0"/>
            </w:pPr>
            <w:r w:rsidRPr="00E03B6D">
              <w:t xml:space="preserve">Walker </w:t>
            </w:r>
          </w:p>
          <w:p w14:paraId="7F006DFE" w14:textId="77777777" w:rsidR="007355A4" w:rsidRPr="00E03B6D" w:rsidRDefault="007355A4" w:rsidP="00E03B6D">
            <w:pPr>
              <w:pStyle w:val="Bodycopy"/>
              <w:spacing w:before="0"/>
            </w:pPr>
            <w:r w:rsidRPr="00E03B6D">
              <w:t xml:space="preserve">Waller </w:t>
            </w:r>
          </w:p>
          <w:p w14:paraId="4E88B11E" w14:textId="77777777" w:rsidR="007355A4" w:rsidRPr="00E03B6D" w:rsidRDefault="007355A4" w:rsidP="00E03B6D">
            <w:pPr>
              <w:pStyle w:val="Bodycopy"/>
              <w:spacing w:before="0"/>
            </w:pPr>
            <w:r w:rsidRPr="00E03B6D">
              <w:t xml:space="preserve">Washington </w:t>
            </w:r>
          </w:p>
          <w:p w14:paraId="6CFFB1E0" w14:textId="77777777" w:rsidR="007355A4" w:rsidRPr="00E03B6D" w:rsidRDefault="007355A4" w:rsidP="00E03B6D">
            <w:pPr>
              <w:pStyle w:val="Bodycopy"/>
              <w:spacing w:before="0"/>
            </w:pPr>
            <w:r w:rsidRPr="00E03B6D">
              <w:t xml:space="preserve">Webb </w:t>
            </w:r>
          </w:p>
          <w:p w14:paraId="2857C062" w14:textId="77777777" w:rsidR="007355A4" w:rsidRPr="00E03B6D" w:rsidRDefault="007355A4" w:rsidP="00E03B6D">
            <w:pPr>
              <w:pStyle w:val="Bodycopy"/>
              <w:spacing w:before="0"/>
            </w:pPr>
            <w:r w:rsidRPr="00E03B6D">
              <w:t xml:space="preserve">Wharton </w:t>
            </w:r>
          </w:p>
          <w:p w14:paraId="6849C75E" w14:textId="77777777" w:rsidR="003F253B" w:rsidRDefault="007355A4" w:rsidP="00F61069">
            <w:pPr>
              <w:pStyle w:val="Bodycopy"/>
              <w:spacing w:before="0" w:line="240" w:lineRule="auto"/>
            </w:pPr>
            <w:r w:rsidRPr="00E03B6D">
              <w:t>Willacy</w:t>
            </w:r>
          </w:p>
          <w:p w14:paraId="6D5A97B9" w14:textId="77777777" w:rsidR="0095396D" w:rsidRDefault="0095396D" w:rsidP="00F61069">
            <w:pPr>
              <w:pStyle w:val="Bodycopy"/>
              <w:spacing w:before="0" w:line="240" w:lineRule="auto"/>
            </w:pPr>
          </w:p>
          <w:p w14:paraId="31ACC437" w14:textId="40692AF9" w:rsidR="0095396D" w:rsidRPr="007355A4" w:rsidRDefault="0095396D" w:rsidP="00F61069">
            <w:pPr>
              <w:pStyle w:val="Bodycopy"/>
              <w:spacing w:before="0" w:line="240" w:lineRule="auto"/>
            </w:pPr>
          </w:p>
        </w:tc>
      </w:tr>
      <w:tr w:rsidR="00F61069" w:rsidRPr="009D101E" w14:paraId="5687B648" w14:textId="77777777" w:rsidTr="00E03B6D">
        <w:trPr>
          <w:trHeight w:val="4596"/>
        </w:trPr>
        <w:tc>
          <w:tcPr>
            <w:tcW w:w="3298" w:type="dxa"/>
            <w:tcBorders>
              <w:top w:val="single" w:sz="12" w:space="0" w:color="003265"/>
              <w:left w:val="single" w:sz="4" w:space="0" w:color="003265"/>
              <w:bottom w:val="single" w:sz="12" w:space="0" w:color="003265"/>
              <w:right w:val="single" w:sz="4" w:space="0" w:color="003265"/>
            </w:tcBorders>
            <w:vAlign w:val="center"/>
          </w:tcPr>
          <w:p w14:paraId="1B686278" w14:textId="45658484" w:rsidR="003F253B" w:rsidRPr="00E03B6D" w:rsidRDefault="003F253B" w:rsidP="00F61069">
            <w:pPr>
              <w:pStyle w:val="Bodycopy"/>
              <w:spacing w:before="0"/>
              <w:rPr>
                <w:b/>
                <w:bCs w:val="0"/>
              </w:rPr>
            </w:pPr>
            <w:r w:rsidRPr="00E03B6D">
              <w:rPr>
                <w:b/>
                <w:bCs w:val="0"/>
              </w:rPr>
              <w:lastRenderedPageBreak/>
              <w:t>PA-B</w:t>
            </w:r>
          </w:p>
          <w:p w14:paraId="1B442E4C" w14:textId="19EFB110" w:rsidR="00F61069" w:rsidRPr="00FC78D3" w:rsidRDefault="00F61069" w:rsidP="00F61069">
            <w:pPr>
              <w:pStyle w:val="Bodycopy"/>
              <w:spacing w:before="0"/>
            </w:pPr>
            <w:r w:rsidRPr="00FC78D3">
              <w:t xml:space="preserve">Anderson </w:t>
            </w:r>
          </w:p>
          <w:p w14:paraId="21B0E4FD" w14:textId="77777777" w:rsidR="00F61069" w:rsidRPr="00FC78D3" w:rsidRDefault="00F61069" w:rsidP="00F61069">
            <w:pPr>
              <w:pStyle w:val="Bodycopy"/>
              <w:spacing w:before="0"/>
            </w:pPr>
            <w:r w:rsidRPr="00FC78D3">
              <w:t xml:space="preserve">Angelina </w:t>
            </w:r>
          </w:p>
          <w:p w14:paraId="1A4D8D69" w14:textId="77777777" w:rsidR="00F61069" w:rsidRPr="00FC78D3" w:rsidRDefault="00F61069" w:rsidP="00F61069">
            <w:pPr>
              <w:pStyle w:val="Bodycopy"/>
              <w:spacing w:before="0"/>
            </w:pPr>
            <w:r w:rsidRPr="00FC78D3">
              <w:t xml:space="preserve">Aransas </w:t>
            </w:r>
          </w:p>
          <w:p w14:paraId="2C36C445" w14:textId="77777777" w:rsidR="00F61069" w:rsidRPr="00FC78D3" w:rsidRDefault="00F61069" w:rsidP="00F61069">
            <w:pPr>
              <w:pStyle w:val="Bodycopy"/>
              <w:spacing w:before="0"/>
            </w:pPr>
            <w:r w:rsidRPr="00FC78D3">
              <w:t xml:space="preserve">Austin </w:t>
            </w:r>
          </w:p>
          <w:p w14:paraId="4C145DB6" w14:textId="77777777" w:rsidR="00F61069" w:rsidRPr="00FC78D3" w:rsidRDefault="00F61069" w:rsidP="00F61069">
            <w:pPr>
              <w:pStyle w:val="Bodycopy"/>
              <w:spacing w:before="0"/>
            </w:pPr>
            <w:r w:rsidRPr="00FC78D3">
              <w:t xml:space="preserve">Bowie </w:t>
            </w:r>
          </w:p>
          <w:p w14:paraId="445BF65E" w14:textId="77777777" w:rsidR="00F61069" w:rsidRPr="00FC78D3" w:rsidRDefault="00F61069" w:rsidP="00F61069">
            <w:pPr>
              <w:pStyle w:val="Bodycopy"/>
              <w:spacing w:before="0"/>
            </w:pPr>
            <w:r w:rsidRPr="00FC78D3">
              <w:t xml:space="preserve">Brazoria </w:t>
            </w:r>
          </w:p>
          <w:p w14:paraId="17075987" w14:textId="77777777" w:rsidR="00F61069" w:rsidRPr="00FC78D3" w:rsidRDefault="00F61069" w:rsidP="00F61069">
            <w:pPr>
              <w:pStyle w:val="Bodycopy"/>
              <w:spacing w:before="0"/>
            </w:pPr>
            <w:r w:rsidRPr="00FC78D3">
              <w:t xml:space="preserve">Brazos </w:t>
            </w:r>
          </w:p>
          <w:p w14:paraId="100260AB" w14:textId="77777777" w:rsidR="00F61069" w:rsidRPr="00FC78D3" w:rsidRDefault="00F61069" w:rsidP="00F61069">
            <w:pPr>
              <w:pStyle w:val="Bodycopy"/>
              <w:spacing w:before="0"/>
            </w:pPr>
            <w:r w:rsidRPr="00FC78D3">
              <w:t xml:space="preserve">Burleson </w:t>
            </w:r>
          </w:p>
          <w:p w14:paraId="464344AE" w14:textId="77777777" w:rsidR="00F61069" w:rsidRPr="00FC78D3" w:rsidRDefault="00F61069" w:rsidP="00F61069">
            <w:pPr>
              <w:pStyle w:val="Bodycopy"/>
              <w:spacing w:before="0"/>
            </w:pPr>
            <w:r w:rsidRPr="00FC78D3">
              <w:t xml:space="preserve">Calhoun </w:t>
            </w:r>
          </w:p>
          <w:p w14:paraId="1DAEA8C5" w14:textId="77777777" w:rsidR="00F61069" w:rsidRPr="00FC78D3" w:rsidRDefault="00F61069" w:rsidP="00F61069">
            <w:pPr>
              <w:pStyle w:val="Bodycopy"/>
              <w:spacing w:before="0"/>
            </w:pPr>
            <w:r w:rsidRPr="00FC78D3">
              <w:t xml:space="preserve">Cameron </w:t>
            </w:r>
          </w:p>
          <w:p w14:paraId="508D5413" w14:textId="77777777" w:rsidR="00F61069" w:rsidRPr="00FC78D3" w:rsidRDefault="00F61069" w:rsidP="00F61069">
            <w:pPr>
              <w:pStyle w:val="Bodycopy"/>
              <w:spacing w:before="0"/>
            </w:pPr>
            <w:r w:rsidRPr="00FC78D3">
              <w:t xml:space="preserve">Camp </w:t>
            </w:r>
          </w:p>
          <w:p w14:paraId="58DF33D1" w14:textId="77777777" w:rsidR="00F61069" w:rsidRPr="00FC78D3" w:rsidRDefault="00F61069" w:rsidP="00F61069">
            <w:pPr>
              <w:pStyle w:val="Bodycopy"/>
              <w:spacing w:before="0"/>
            </w:pPr>
            <w:r w:rsidRPr="00FC78D3">
              <w:t xml:space="preserve">Cass </w:t>
            </w:r>
          </w:p>
          <w:p w14:paraId="05D3CDBE" w14:textId="77777777" w:rsidR="00F61069" w:rsidRPr="00FC78D3" w:rsidRDefault="00F61069" w:rsidP="00F61069">
            <w:pPr>
              <w:pStyle w:val="Bodycopy"/>
              <w:spacing w:before="0"/>
            </w:pPr>
            <w:r w:rsidRPr="00FC78D3">
              <w:t xml:space="preserve">Chambers </w:t>
            </w:r>
          </w:p>
          <w:p w14:paraId="2988AC52" w14:textId="77777777" w:rsidR="00F61069" w:rsidRPr="00FC78D3" w:rsidRDefault="00F61069" w:rsidP="00F61069">
            <w:pPr>
              <w:pStyle w:val="Bodycopy"/>
              <w:spacing w:before="0"/>
            </w:pPr>
            <w:r w:rsidRPr="00FC78D3">
              <w:t xml:space="preserve">Cherokee </w:t>
            </w:r>
          </w:p>
          <w:p w14:paraId="7B478566" w14:textId="77777777" w:rsidR="00F61069" w:rsidRPr="00FC78D3" w:rsidRDefault="00F61069" w:rsidP="00F61069">
            <w:pPr>
              <w:pStyle w:val="Bodycopy"/>
              <w:spacing w:before="0"/>
            </w:pPr>
            <w:r w:rsidRPr="00FC78D3">
              <w:t xml:space="preserve">Colorado </w:t>
            </w:r>
          </w:p>
          <w:p w14:paraId="01D5A26E" w14:textId="77777777" w:rsidR="00F61069" w:rsidRPr="00FC78D3" w:rsidRDefault="00F61069" w:rsidP="00F61069">
            <w:pPr>
              <w:pStyle w:val="Bodycopy"/>
              <w:spacing w:before="0"/>
            </w:pPr>
            <w:r w:rsidRPr="00FC78D3">
              <w:t xml:space="preserve">DeWitt </w:t>
            </w:r>
          </w:p>
          <w:p w14:paraId="7BC4F98C" w14:textId="77777777" w:rsidR="00F61069" w:rsidRPr="00FC78D3" w:rsidRDefault="00F61069" w:rsidP="00F61069">
            <w:pPr>
              <w:pStyle w:val="Bodycopy"/>
              <w:spacing w:before="0"/>
            </w:pPr>
            <w:r w:rsidRPr="00FC78D3">
              <w:t xml:space="preserve">Fayette </w:t>
            </w:r>
          </w:p>
          <w:p w14:paraId="4EA67AC7" w14:textId="77777777" w:rsidR="00F61069" w:rsidRPr="00FC78D3" w:rsidRDefault="00F61069" w:rsidP="00F61069">
            <w:pPr>
              <w:pStyle w:val="Bodycopy"/>
              <w:spacing w:before="0"/>
            </w:pPr>
            <w:r w:rsidRPr="00FC78D3">
              <w:t xml:space="preserve">Fort Bend </w:t>
            </w:r>
          </w:p>
          <w:p w14:paraId="63C10C11" w14:textId="77777777" w:rsidR="00F61069" w:rsidRPr="00FC78D3" w:rsidRDefault="00F61069" w:rsidP="00F61069">
            <w:pPr>
              <w:pStyle w:val="Bodycopy"/>
              <w:spacing w:before="0"/>
            </w:pPr>
            <w:r w:rsidRPr="00FC78D3">
              <w:t xml:space="preserve">Freestone </w:t>
            </w:r>
          </w:p>
          <w:p w14:paraId="7FF8D7F7" w14:textId="77777777" w:rsidR="00F61069" w:rsidRPr="00FC78D3" w:rsidRDefault="00F61069" w:rsidP="00F61069">
            <w:pPr>
              <w:pStyle w:val="Bodycopy"/>
              <w:spacing w:before="0"/>
            </w:pPr>
            <w:r w:rsidRPr="00FC78D3">
              <w:t xml:space="preserve">Galveston </w:t>
            </w:r>
          </w:p>
          <w:p w14:paraId="08821F3C" w14:textId="77777777" w:rsidR="00F61069" w:rsidRPr="00FC78D3" w:rsidRDefault="00F61069" w:rsidP="00F61069">
            <w:pPr>
              <w:pStyle w:val="Bodycopy"/>
              <w:spacing w:before="0"/>
            </w:pPr>
            <w:r w:rsidRPr="00FC78D3">
              <w:t xml:space="preserve">Goliad </w:t>
            </w:r>
          </w:p>
          <w:p w14:paraId="7BC33E71" w14:textId="02F5080F" w:rsidR="00F61069" w:rsidRDefault="00F61069" w:rsidP="00F61069">
            <w:pPr>
              <w:pStyle w:val="Bodycopy"/>
              <w:spacing w:before="0" w:line="240" w:lineRule="auto"/>
              <w:rPr>
                <w:b/>
                <w:bCs w:val="0"/>
              </w:rPr>
            </w:pPr>
            <w:r w:rsidRPr="00FC78D3">
              <w:t>Gregg</w:t>
            </w:r>
          </w:p>
        </w:tc>
        <w:tc>
          <w:tcPr>
            <w:tcW w:w="3298" w:type="dxa"/>
            <w:tcBorders>
              <w:top w:val="single" w:sz="12" w:space="0" w:color="003265"/>
              <w:left w:val="single" w:sz="4" w:space="0" w:color="003265"/>
              <w:bottom w:val="single" w:sz="12" w:space="0" w:color="003265"/>
              <w:right w:val="single" w:sz="4" w:space="0" w:color="003265"/>
            </w:tcBorders>
            <w:vAlign w:val="center"/>
          </w:tcPr>
          <w:p w14:paraId="25D0B182" w14:textId="77777777" w:rsidR="0095396D" w:rsidRDefault="0095396D" w:rsidP="00F61069">
            <w:pPr>
              <w:pStyle w:val="Bodycopy"/>
              <w:spacing w:before="0"/>
            </w:pPr>
          </w:p>
          <w:p w14:paraId="7BE094FF" w14:textId="43AED93C" w:rsidR="00F61069" w:rsidRPr="00FC78D3" w:rsidRDefault="00F61069" w:rsidP="00F61069">
            <w:pPr>
              <w:pStyle w:val="Bodycopy"/>
              <w:spacing w:before="0"/>
            </w:pPr>
            <w:r w:rsidRPr="00FC78D3">
              <w:t xml:space="preserve">Grimes </w:t>
            </w:r>
          </w:p>
          <w:p w14:paraId="71C0FFB5" w14:textId="77777777" w:rsidR="00F61069" w:rsidRPr="00FC78D3" w:rsidRDefault="00F61069" w:rsidP="00F61069">
            <w:pPr>
              <w:pStyle w:val="Bodycopy"/>
              <w:spacing w:before="0"/>
            </w:pPr>
            <w:r w:rsidRPr="00FC78D3">
              <w:t xml:space="preserve">Hardin </w:t>
            </w:r>
          </w:p>
          <w:p w14:paraId="141EB360" w14:textId="77777777" w:rsidR="00F61069" w:rsidRPr="00FC78D3" w:rsidRDefault="00F61069" w:rsidP="00F61069">
            <w:pPr>
              <w:pStyle w:val="Bodycopy"/>
              <w:spacing w:before="0"/>
            </w:pPr>
            <w:r w:rsidRPr="00FC78D3">
              <w:t xml:space="preserve">Harris </w:t>
            </w:r>
          </w:p>
          <w:p w14:paraId="78D41DA6" w14:textId="77777777" w:rsidR="00F61069" w:rsidRDefault="00F61069" w:rsidP="00F61069">
            <w:pPr>
              <w:pStyle w:val="Bodycopy"/>
              <w:spacing w:before="0"/>
            </w:pPr>
            <w:r w:rsidRPr="00FC78D3">
              <w:t xml:space="preserve">Harrison </w:t>
            </w:r>
          </w:p>
          <w:p w14:paraId="2135891D" w14:textId="7EB38E6B" w:rsidR="00DD59E6" w:rsidRPr="00FC78D3" w:rsidRDefault="00DD59E6" w:rsidP="00F61069">
            <w:pPr>
              <w:pStyle w:val="Bodycopy"/>
              <w:spacing w:before="0"/>
            </w:pPr>
            <w:r>
              <w:t>Hidalgo</w:t>
            </w:r>
          </w:p>
          <w:p w14:paraId="7C8256D9" w14:textId="77777777" w:rsidR="00F61069" w:rsidRPr="00FC78D3" w:rsidRDefault="00F61069" w:rsidP="00F61069">
            <w:pPr>
              <w:pStyle w:val="Bodycopy"/>
              <w:spacing w:before="0"/>
            </w:pPr>
            <w:r w:rsidRPr="00FC78D3">
              <w:t xml:space="preserve">Houston </w:t>
            </w:r>
          </w:p>
          <w:p w14:paraId="2F4AB240" w14:textId="77777777" w:rsidR="00F61069" w:rsidRPr="00FC78D3" w:rsidRDefault="00F61069" w:rsidP="00F61069">
            <w:pPr>
              <w:pStyle w:val="Bodycopy"/>
              <w:spacing w:before="0"/>
            </w:pPr>
            <w:r w:rsidRPr="00FC78D3">
              <w:t xml:space="preserve">Jackson </w:t>
            </w:r>
          </w:p>
          <w:p w14:paraId="5FA51EFC" w14:textId="77777777" w:rsidR="00F61069" w:rsidRPr="00FC78D3" w:rsidRDefault="00F61069" w:rsidP="00F61069">
            <w:pPr>
              <w:pStyle w:val="Bodycopy"/>
              <w:spacing w:before="0"/>
            </w:pPr>
            <w:r w:rsidRPr="00FC78D3">
              <w:t xml:space="preserve">Jasper </w:t>
            </w:r>
          </w:p>
          <w:p w14:paraId="5CA28C4D" w14:textId="77777777" w:rsidR="00F61069" w:rsidRPr="00FC78D3" w:rsidRDefault="00F61069" w:rsidP="00F61069">
            <w:pPr>
              <w:pStyle w:val="Bodycopy"/>
              <w:spacing w:before="0"/>
            </w:pPr>
            <w:r w:rsidRPr="00FC78D3">
              <w:t xml:space="preserve">Jefferson </w:t>
            </w:r>
          </w:p>
          <w:p w14:paraId="62ED4F3F" w14:textId="77777777" w:rsidR="00F61069" w:rsidRPr="00FC78D3" w:rsidRDefault="00F61069" w:rsidP="00F61069">
            <w:pPr>
              <w:pStyle w:val="Bodycopy"/>
              <w:spacing w:before="0"/>
            </w:pPr>
            <w:r w:rsidRPr="00FC78D3">
              <w:t xml:space="preserve">Kenedy </w:t>
            </w:r>
          </w:p>
          <w:p w14:paraId="45060598" w14:textId="77777777" w:rsidR="00F61069" w:rsidRPr="00FC78D3" w:rsidRDefault="00F61069" w:rsidP="00F61069">
            <w:pPr>
              <w:pStyle w:val="Bodycopy"/>
              <w:spacing w:before="0"/>
            </w:pPr>
            <w:r w:rsidRPr="00FC78D3">
              <w:t xml:space="preserve">Kleberg </w:t>
            </w:r>
          </w:p>
          <w:p w14:paraId="13116CAA" w14:textId="77777777" w:rsidR="00F61069" w:rsidRPr="00FC78D3" w:rsidRDefault="00F61069" w:rsidP="00F61069">
            <w:pPr>
              <w:pStyle w:val="Bodycopy"/>
              <w:spacing w:before="0"/>
            </w:pPr>
            <w:r w:rsidRPr="00FC78D3">
              <w:t xml:space="preserve">Lavaca </w:t>
            </w:r>
          </w:p>
          <w:p w14:paraId="1E82846F" w14:textId="77777777" w:rsidR="00F61069" w:rsidRPr="00FC78D3" w:rsidRDefault="00F61069" w:rsidP="00F61069">
            <w:pPr>
              <w:pStyle w:val="Bodycopy"/>
              <w:spacing w:before="0"/>
            </w:pPr>
            <w:r w:rsidRPr="00FC78D3">
              <w:t xml:space="preserve">Lee </w:t>
            </w:r>
          </w:p>
          <w:p w14:paraId="101F6587" w14:textId="77777777" w:rsidR="00F61069" w:rsidRPr="00FC78D3" w:rsidRDefault="00F61069" w:rsidP="00F61069">
            <w:pPr>
              <w:pStyle w:val="Bodycopy"/>
              <w:spacing w:before="0"/>
            </w:pPr>
            <w:r w:rsidRPr="00FC78D3">
              <w:t xml:space="preserve">Leon </w:t>
            </w:r>
          </w:p>
          <w:p w14:paraId="1F869F4C" w14:textId="77777777" w:rsidR="00F61069" w:rsidRPr="00FC78D3" w:rsidRDefault="00F61069" w:rsidP="00F61069">
            <w:pPr>
              <w:pStyle w:val="Bodycopy"/>
              <w:spacing w:before="0"/>
            </w:pPr>
            <w:r w:rsidRPr="00FC78D3">
              <w:t xml:space="preserve">Liberty </w:t>
            </w:r>
          </w:p>
          <w:p w14:paraId="0A99E361" w14:textId="77777777" w:rsidR="00F61069" w:rsidRPr="00FC78D3" w:rsidRDefault="00F61069" w:rsidP="00F61069">
            <w:pPr>
              <w:pStyle w:val="Bodycopy"/>
              <w:spacing w:before="0"/>
            </w:pPr>
            <w:r w:rsidRPr="00FC78D3">
              <w:t xml:space="preserve">Madison </w:t>
            </w:r>
          </w:p>
          <w:p w14:paraId="4CB4BFA1" w14:textId="77777777" w:rsidR="00F61069" w:rsidRPr="00FC78D3" w:rsidRDefault="00F61069" w:rsidP="00F61069">
            <w:pPr>
              <w:pStyle w:val="Bodycopy"/>
              <w:spacing w:before="0"/>
            </w:pPr>
            <w:r w:rsidRPr="00FC78D3">
              <w:t xml:space="preserve">Marion </w:t>
            </w:r>
          </w:p>
          <w:p w14:paraId="4D285097" w14:textId="77777777" w:rsidR="00F61069" w:rsidRPr="00FC78D3" w:rsidRDefault="00F61069" w:rsidP="00F61069">
            <w:pPr>
              <w:pStyle w:val="Bodycopy"/>
              <w:spacing w:before="0"/>
            </w:pPr>
            <w:r w:rsidRPr="00FC78D3">
              <w:t xml:space="preserve">Matagorda </w:t>
            </w:r>
          </w:p>
          <w:p w14:paraId="1EA8872D" w14:textId="77777777" w:rsidR="00F61069" w:rsidRPr="00FC78D3" w:rsidRDefault="00F61069" w:rsidP="00F61069">
            <w:pPr>
              <w:pStyle w:val="Bodycopy"/>
              <w:spacing w:before="0"/>
            </w:pPr>
            <w:r w:rsidRPr="00FC78D3">
              <w:t xml:space="preserve">Milam </w:t>
            </w:r>
          </w:p>
          <w:p w14:paraId="4256866A" w14:textId="77777777" w:rsidR="00F61069" w:rsidRPr="00FC78D3" w:rsidRDefault="00F61069" w:rsidP="00F61069">
            <w:pPr>
              <w:pStyle w:val="Bodycopy"/>
              <w:spacing w:before="0"/>
            </w:pPr>
            <w:r w:rsidRPr="00FC78D3">
              <w:t xml:space="preserve">Montgomery </w:t>
            </w:r>
          </w:p>
          <w:p w14:paraId="0C6F6BC6" w14:textId="77777777" w:rsidR="00F61069" w:rsidRPr="00FC78D3" w:rsidRDefault="00F61069" w:rsidP="00F61069">
            <w:pPr>
              <w:pStyle w:val="Bodycopy"/>
              <w:spacing w:before="0"/>
            </w:pPr>
            <w:r w:rsidRPr="00FC78D3">
              <w:t xml:space="preserve">Morris </w:t>
            </w:r>
          </w:p>
          <w:p w14:paraId="2986478C" w14:textId="77777777" w:rsidR="00F61069" w:rsidRPr="00FC78D3" w:rsidRDefault="00F61069" w:rsidP="00F61069">
            <w:pPr>
              <w:pStyle w:val="Bodycopy"/>
              <w:spacing w:before="0"/>
            </w:pPr>
            <w:r w:rsidRPr="00FC78D3">
              <w:t xml:space="preserve">Nacogdoches </w:t>
            </w:r>
          </w:p>
          <w:p w14:paraId="0C3F77A7" w14:textId="1F739DAD" w:rsidR="00F61069" w:rsidRPr="00F61069" w:rsidRDefault="00F61069" w:rsidP="00F61069">
            <w:pPr>
              <w:pStyle w:val="Bodycopy"/>
              <w:spacing w:before="0"/>
            </w:pPr>
            <w:r w:rsidRPr="00FC78D3">
              <w:t>Newton</w:t>
            </w:r>
          </w:p>
        </w:tc>
        <w:tc>
          <w:tcPr>
            <w:tcW w:w="3299" w:type="dxa"/>
            <w:tcBorders>
              <w:top w:val="single" w:sz="12" w:space="0" w:color="003265"/>
              <w:left w:val="single" w:sz="4" w:space="0" w:color="003265"/>
              <w:bottom w:val="single" w:sz="12" w:space="0" w:color="003265"/>
              <w:right w:val="single" w:sz="4" w:space="0" w:color="003265"/>
            </w:tcBorders>
            <w:vAlign w:val="center"/>
          </w:tcPr>
          <w:p w14:paraId="199320A1" w14:textId="3A717487" w:rsidR="00F61069" w:rsidRDefault="00F61069" w:rsidP="00F61069">
            <w:pPr>
              <w:pStyle w:val="Bodycopy"/>
              <w:spacing w:before="0"/>
            </w:pPr>
            <w:r>
              <w:t xml:space="preserve">Nueces </w:t>
            </w:r>
          </w:p>
          <w:p w14:paraId="3C578A38" w14:textId="77777777" w:rsidR="00F61069" w:rsidRDefault="00F61069" w:rsidP="00F61069">
            <w:pPr>
              <w:pStyle w:val="Bodycopy"/>
              <w:spacing w:before="0"/>
            </w:pPr>
            <w:r>
              <w:t xml:space="preserve">Orange </w:t>
            </w:r>
          </w:p>
          <w:p w14:paraId="055E55FF" w14:textId="77777777" w:rsidR="00F61069" w:rsidRDefault="00F61069" w:rsidP="00F61069">
            <w:pPr>
              <w:pStyle w:val="Bodycopy"/>
              <w:spacing w:before="0"/>
            </w:pPr>
            <w:r>
              <w:t xml:space="preserve">Panola </w:t>
            </w:r>
          </w:p>
          <w:p w14:paraId="0F15CE56" w14:textId="77777777" w:rsidR="00F61069" w:rsidRDefault="00F61069" w:rsidP="00F61069">
            <w:pPr>
              <w:pStyle w:val="Bodycopy"/>
              <w:spacing w:before="0"/>
            </w:pPr>
            <w:r>
              <w:t xml:space="preserve">Polk </w:t>
            </w:r>
          </w:p>
          <w:p w14:paraId="529983A5" w14:textId="77777777" w:rsidR="00F61069" w:rsidRDefault="00F61069" w:rsidP="00F61069">
            <w:pPr>
              <w:pStyle w:val="Bodycopy"/>
              <w:spacing w:before="0"/>
            </w:pPr>
            <w:r>
              <w:t xml:space="preserve">Refugio </w:t>
            </w:r>
          </w:p>
          <w:p w14:paraId="665C38F1" w14:textId="77777777" w:rsidR="00F61069" w:rsidRDefault="00F61069" w:rsidP="00F61069">
            <w:pPr>
              <w:pStyle w:val="Bodycopy"/>
              <w:spacing w:before="0"/>
            </w:pPr>
            <w:r>
              <w:t xml:space="preserve">Robertson </w:t>
            </w:r>
          </w:p>
          <w:p w14:paraId="7B0153E2" w14:textId="77777777" w:rsidR="00F61069" w:rsidRDefault="00F61069" w:rsidP="00F61069">
            <w:pPr>
              <w:pStyle w:val="Bodycopy"/>
              <w:spacing w:before="0"/>
            </w:pPr>
            <w:r>
              <w:t xml:space="preserve">Rusk </w:t>
            </w:r>
          </w:p>
          <w:p w14:paraId="7CFBF93D" w14:textId="77777777" w:rsidR="00F61069" w:rsidRDefault="00F61069" w:rsidP="00F61069">
            <w:pPr>
              <w:pStyle w:val="Bodycopy"/>
              <w:spacing w:before="0"/>
            </w:pPr>
            <w:r>
              <w:t xml:space="preserve">Sabine </w:t>
            </w:r>
          </w:p>
          <w:p w14:paraId="699587FA" w14:textId="77777777" w:rsidR="00F61069" w:rsidRDefault="00F61069" w:rsidP="00F61069">
            <w:pPr>
              <w:pStyle w:val="Bodycopy"/>
              <w:spacing w:before="0"/>
            </w:pPr>
            <w:r>
              <w:t xml:space="preserve">San Augustine </w:t>
            </w:r>
          </w:p>
          <w:p w14:paraId="288E748A" w14:textId="77777777" w:rsidR="00F61069" w:rsidRDefault="00F61069" w:rsidP="00F61069">
            <w:pPr>
              <w:pStyle w:val="Bodycopy"/>
              <w:spacing w:before="0"/>
            </w:pPr>
            <w:r>
              <w:t xml:space="preserve">San Jacinto </w:t>
            </w:r>
          </w:p>
          <w:p w14:paraId="7C198920" w14:textId="77777777" w:rsidR="00F61069" w:rsidRDefault="00F61069" w:rsidP="00F61069">
            <w:pPr>
              <w:pStyle w:val="Bodycopy"/>
              <w:spacing w:before="0"/>
            </w:pPr>
            <w:r>
              <w:t xml:space="preserve">San Patricio </w:t>
            </w:r>
          </w:p>
          <w:p w14:paraId="7AAE9D43" w14:textId="77777777" w:rsidR="00F61069" w:rsidRDefault="00F61069" w:rsidP="00F61069">
            <w:pPr>
              <w:pStyle w:val="Bodycopy"/>
              <w:spacing w:before="0"/>
            </w:pPr>
            <w:r>
              <w:t xml:space="preserve">Shelby </w:t>
            </w:r>
          </w:p>
          <w:p w14:paraId="17D4114C" w14:textId="77777777" w:rsidR="00F61069" w:rsidRDefault="00F61069" w:rsidP="00F61069">
            <w:pPr>
              <w:pStyle w:val="Bodycopy"/>
              <w:spacing w:before="0"/>
            </w:pPr>
            <w:r>
              <w:t xml:space="preserve">Trinity </w:t>
            </w:r>
          </w:p>
          <w:p w14:paraId="3DA85120" w14:textId="77777777" w:rsidR="00F61069" w:rsidRDefault="00F61069" w:rsidP="00F61069">
            <w:pPr>
              <w:pStyle w:val="Bodycopy"/>
              <w:spacing w:before="0"/>
            </w:pPr>
            <w:r>
              <w:t xml:space="preserve">Tyler </w:t>
            </w:r>
          </w:p>
          <w:p w14:paraId="7D3CFB28" w14:textId="77777777" w:rsidR="00F61069" w:rsidRDefault="00F61069" w:rsidP="00F61069">
            <w:pPr>
              <w:pStyle w:val="Bodycopy"/>
              <w:spacing w:before="0"/>
            </w:pPr>
            <w:r>
              <w:t xml:space="preserve">Upshur </w:t>
            </w:r>
          </w:p>
          <w:p w14:paraId="277C3920" w14:textId="77777777" w:rsidR="00F61069" w:rsidRDefault="00F61069" w:rsidP="00F61069">
            <w:pPr>
              <w:pStyle w:val="Bodycopy"/>
              <w:spacing w:before="0"/>
            </w:pPr>
            <w:r>
              <w:t xml:space="preserve">Victoria </w:t>
            </w:r>
          </w:p>
          <w:p w14:paraId="63A84362" w14:textId="77777777" w:rsidR="00F61069" w:rsidRDefault="00F61069" w:rsidP="00F61069">
            <w:pPr>
              <w:pStyle w:val="Bodycopy"/>
              <w:spacing w:before="0"/>
            </w:pPr>
            <w:r>
              <w:t xml:space="preserve">Walker </w:t>
            </w:r>
          </w:p>
          <w:p w14:paraId="492E00BC" w14:textId="77777777" w:rsidR="00F61069" w:rsidRDefault="00F61069" w:rsidP="00F61069">
            <w:pPr>
              <w:pStyle w:val="Bodycopy"/>
              <w:spacing w:before="0"/>
            </w:pPr>
            <w:r>
              <w:t xml:space="preserve">Waller </w:t>
            </w:r>
          </w:p>
          <w:p w14:paraId="04DF08FD" w14:textId="77777777" w:rsidR="00F61069" w:rsidRDefault="00F61069" w:rsidP="00F61069">
            <w:pPr>
              <w:pStyle w:val="Bodycopy"/>
              <w:spacing w:before="0"/>
            </w:pPr>
            <w:r>
              <w:t xml:space="preserve">Washington </w:t>
            </w:r>
          </w:p>
          <w:p w14:paraId="7B687978" w14:textId="77777777" w:rsidR="00F61069" w:rsidRDefault="00F61069" w:rsidP="00F61069">
            <w:pPr>
              <w:pStyle w:val="Bodycopy"/>
              <w:spacing w:before="0"/>
            </w:pPr>
            <w:r>
              <w:t xml:space="preserve">Webb </w:t>
            </w:r>
          </w:p>
          <w:p w14:paraId="7208ED32" w14:textId="77777777" w:rsidR="00F61069" w:rsidRDefault="00F61069" w:rsidP="00F61069">
            <w:pPr>
              <w:pStyle w:val="Bodycopy"/>
              <w:spacing w:before="0"/>
            </w:pPr>
            <w:r>
              <w:t xml:space="preserve">Wharton </w:t>
            </w:r>
          </w:p>
          <w:p w14:paraId="79DE0C38" w14:textId="2E156808" w:rsidR="00F61069" w:rsidRPr="00F61069" w:rsidRDefault="00F61069" w:rsidP="00E03B6D">
            <w:pPr>
              <w:pStyle w:val="Bodycopy"/>
              <w:spacing w:before="0" w:line="240" w:lineRule="auto"/>
            </w:pPr>
            <w:r>
              <w:t>Willacy</w:t>
            </w:r>
          </w:p>
        </w:tc>
      </w:tr>
    </w:tbl>
    <w:p w14:paraId="52A68FA5" w14:textId="77777777" w:rsidR="00823088" w:rsidRDefault="00823088"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A91470" w:rsidRPr="009D101E" w14:paraId="1E1C3B80" w14:textId="77777777" w:rsidTr="00843CB0">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0C3959F3" w14:textId="406156BE" w:rsidR="00A91470" w:rsidRDefault="00A91470" w:rsidP="00843CB0">
            <w:pPr>
              <w:pStyle w:val="Bodycopy"/>
              <w:spacing w:before="0"/>
              <w:rPr>
                <w:b/>
                <w:bCs w:val="0"/>
              </w:rPr>
            </w:pPr>
            <w:r>
              <w:rPr>
                <w:b/>
                <w:bCs w:val="0"/>
              </w:rPr>
              <w:t xml:space="preserve">Florida Hurricane Debby – Florida Counties – </w:t>
            </w:r>
            <w:hyperlink r:id="rId42" w:history="1">
              <w:r w:rsidR="00180876" w:rsidRPr="00180876">
                <w:rPr>
                  <w:rStyle w:val="Hyperlink"/>
                  <w:b/>
                  <w:bCs w:val="0"/>
                </w:rPr>
                <w:t>DR-4806-FL</w:t>
              </w:r>
            </w:hyperlink>
          </w:p>
          <w:p w14:paraId="0F3C79E0" w14:textId="6E220F6F" w:rsidR="00A91470" w:rsidRPr="00E03B6D" w:rsidRDefault="00A91470" w:rsidP="00843CB0">
            <w:pPr>
              <w:pStyle w:val="Bodycopy"/>
              <w:spacing w:before="0"/>
            </w:pPr>
            <w:r>
              <w:t xml:space="preserve">Note: The automatic EUC policy applies to the following counties in </w:t>
            </w:r>
            <w:r w:rsidR="00180876">
              <w:t>Florida</w:t>
            </w:r>
            <w:r>
              <w:t>:</w:t>
            </w:r>
          </w:p>
        </w:tc>
      </w:tr>
      <w:tr w:rsidR="00A91470" w:rsidRPr="009D101E" w14:paraId="7EF85457" w14:textId="77777777" w:rsidTr="00293F62">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3C236F06" w14:textId="77777777" w:rsidR="00A91470" w:rsidRPr="00E03B6D" w:rsidRDefault="00A91470" w:rsidP="00843CB0">
            <w:pPr>
              <w:pStyle w:val="Bodycopy"/>
              <w:spacing w:before="0"/>
              <w:rPr>
                <w:b/>
                <w:bCs w:val="0"/>
              </w:rPr>
            </w:pPr>
            <w:r w:rsidRPr="00E03B6D">
              <w:rPr>
                <w:b/>
                <w:bCs w:val="0"/>
              </w:rPr>
              <w:t>PA-A</w:t>
            </w:r>
          </w:p>
          <w:p w14:paraId="4EAD40ED" w14:textId="77777777" w:rsidR="00E91AAE" w:rsidRDefault="00E91AAE" w:rsidP="00AD0391">
            <w:pPr>
              <w:pStyle w:val="Bodycopy"/>
              <w:spacing w:before="0"/>
            </w:pPr>
            <w:r>
              <w:t xml:space="preserve">Alachua </w:t>
            </w:r>
          </w:p>
          <w:p w14:paraId="67A0B34A" w14:textId="77777777" w:rsidR="00E91AAE" w:rsidRDefault="00E91AAE" w:rsidP="00AD0391">
            <w:pPr>
              <w:pStyle w:val="Bodycopy"/>
              <w:spacing w:before="0"/>
            </w:pPr>
            <w:r>
              <w:t xml:space="preserve">Baker </w:t>
            </w:r>
          </w:p>
          <w:p w14:paraId="1B0B0D01" w14:textId="77777777" w:rsidR="00E91AAE" w:rsidRDefault="00E91AAE" w:rsidP="00AD0391">
            <w:pPr>
              <w:pStyle w:val="Bodycopy"/>
              <w:spacing w:before="0"/>
            </w:pPr>
            <w:r>
              <w:t xml:space="preserve">Bradford </w:t>
            </w:r>
          </w:p>
          <w:p w14:paraId="11FEA127" w14:textId="77777777" w:rsidR="00E91AAE" w:rsidRDefault="00E91AAE" w:rsidP="00AD0391">
            <w:pPr>
              <w:pStyle w:val="Bodycopy"/>
              <w:spacing w:before="0"/>
            </w:pPr>
            <w:r>
              <w:t xml:space="preserve">Charlotte </w:t>
            </w:r>
          </w:p>
          <w:p w14:paraId="70791B13" w14:textId="77777777" w:rsidR="00E91AAE" w:rsidRDefault="00E91AAE" w:rsidP="00AD0391">
            <w:pPr>
              <w:pStyle w:val="Bodycopy"/>
              <w:spacing w:before="0"/>
            </w:pPr>
            <w:r>
              <w:t xml:space="preserve">Clay </w:t>
            </w:r>
          </w:p>
          <w:p w14:paraId="711093CC" w14:textId="77777777" w:rsidR="00E91AAE" w:rsidRDefault="00E91AAE" w:rsidP="00AD0391">
            <w:pPr>
              <w:pStyle w:val="Bodycopy"/>
              <w:spacing w:before="0"/>
            </w:pPr>
            <w:r>
              <w:t xml:space="preserve">Columbia </w:t>
            </w:r>
          </w:p>
          <w:p w14:paraId="2402E888" w14:textId="77777777" w:rsidR="00E91AAE" w:rsidRDefault="00E91AAE" w:rsidP="00AD0391">
            <w:pPr>
              <w:pStyle w:val="Bodycopy"/>
              <w:spacing w:before="0"/>
            </w:pPr>
            <w:r>
              <w:t xml:space="preserve">Dixie </w:t>
            </w:r>
          </w:p>
          <w:p w14:paraId="1E9F60C8" w14:textId="77777777" w:rsidR="00E91AAE" w:rsidRDefault="00E91AAE" w:rsidP="00AD0391">
            <w:pPr>
              <w:pStyle w:val="Bodycopy"/>
              <w:spacing w:before="0"/>
            </w:pPr>
            <w:r>
              <w:t xml:space="preserve">Duval </w:t>
            </w:r>
          </w:p>
          <w:p w14:paraId="3ABE3FF6" w14:textId="486B62B4" w:rsidR="00F009DE" w:rsidRPr="00E03B6D" w:rsidRDefault="00E91AAE" w:rsidP="00843CB0">
            <w:pPr>
              <w:pStyle w:val="Bodycopy"/>
              <w:spacing w:before="0"/>
            </w:pPr>
            <w:r>
              <w:t>Franklin</w:t>
            </w:r>
          </w:p>
        </w:tc>
        <w:tc>
          <w:tcPr>
            <w:tcW w:w="3298" w:type="dxa"/>
            <w:tcBorders>
              <w:top w:val="single" w:sz="12" w:space="0" w:color="003265"/>
              <w:left w:val="single" w:sz="4" w:space="0" w:color="003265"/>
              <w:bottom w:val="single" w:sz="12" w:space="0" w:color="003265"/>
              <w:right w:val="single" w:sz="4" w:space="0" w:color="003265"/>
            </w:tcBorders>
            <w:vAlign w:val="center"/>
          </w:tcPr>
          <w:p w14:paraId="0E21515B" w14:textId="77777777" w:rsidR="001B5EC4" w:rsidRDefault="001B5EC4" w:rsidP="001B5EC4">
            <w:pPr>
              <w:pStyle w:val="Bodycopy"/>
              <w:spacing w:before="0"/>
            </w:pPr>
          </w:p>
          <w:p w14:paraId="570F655F" w14:textId="302B7481" w:rsidR="001B5EC4" w:rsidRDefault="001B5EC4" w:rsidP="00AD0391">
            <w:pPr>
              <w:pStyle w:val="Bodycopy"/>
              <w:spacing w:before="0"/>
            </w:pPr>
            <w:r>
              <w:t xml:space="preserve">Gilchrist </w:t>
            </w:r>
          </w:p>
          <w:p w14:paraId="04B0C628" w14:textId="77777777" w:rsidR="001B5EC4" w:rsidRDefault="001B5EC4" w:rsidP="00AD0391">
            <w:pPr>
              <w:pStyle w:val="Bodycopy"/>
              <w:spacing w:before="0"/>
            </w:pPr>
            <w:r>
              <w:t xml:space="preserve">Hamilton </w:t>
            </w:r>
          </w:p>
          <w:p w14:paraId="0CAE9B71" w14:textId="77777777" w:rsidR="001B5EC4" w:rsidRDefault="001B5EC4" w:rsidP="00AD0391">
            <w:pPr>
              <w:pStyle w:val="Bodycopy"/>
              <w:spacing w:before="0"/>
            </w:pPr>
            <w:r>
              <w:t xml:space="preserve">Jefferson </w:t>
            </w:r>
          </w:p>
          <w:p w14:paraId="218DE64A" w14:textId="77777777" w:rsidR="001B5EC4" w:rsidRDefault="001B5EC4" w:rsidP="00AD0391">
            <w:pPr>
              <w:pStyle w:val="Bodycopy"/>
              <w:spacing w:before="0"/>
            </w:pPr>
            <w:r>
              <w:t xml:space="preserve">Lafayette </w:t>
            </w:r>
          </w:p>
          <w:p w14:paraId="5BC86D1D" w14:textId="77777777" w:rsidR="001B5EC4" w:rsidRDefault="001B5EC4" w:rsidP="00AD0391">
            <w:pPr>
              <w:pStyle w:val="Bodycopy"/>
              <w:spacing w:before="0"/>
            </w:pPr>
            <w:r>
              <w:t xml:space="preserve">Leon </w:t>
            </w:r>
          </w:p>
          <w:p w14:paraId="330ECF46" w14:textId="77777777" w:rsidR="001B5EC4" w:rsidRDefault="001B5EC4" w:rsidP="00AD0391">
            <w:pPr>
              <w:pStyle w:val="Bodycopy"/>
              <w:spacing w:before="0"/>
            </w:pPr>
            <w:r>
              <w:t xml:space="preserve">Levy </w:t>
            </w:r>
          </w:p>
          <w:p w14:paraId="5A326CD2" w14:textId="77777777" w:rsidR="001B5EC4" w:rsidRDefault="001B5EC4" w:rsidP="00AD0391">
            <w:pPr>
              <w:pStyle w:val="Bodycopy"/>
              <w:spacing w:before="0"/>
            </w:pPr>
            <w:r>
              <w:t xml:space="preserve">Madison </w:t>
            </w:r>
          </w:p>
          <w:p w14:paraId="5B859D90" w14:textId="77777777" w:rsidR="001B5EC4" w:rsidRDefault="001B5EC4" w:rsidP="00AD0391">
            <w:pPr>
              <w:pStyle w:val="Bodycopy"/>
              <w:spacing w:before="0"/>
            </w:pPr>
            <w:r>
              <w:t xml:space="preserve">Manatee </w:t>
            </w:r>
          </w:p>
          <w:p w14:paraId="6D1663F0" w14:textId="745581C3" w:rsidR="00F009DE" w:rsidRPr="00E03B6D" w:rsidRDefault="001B5EC4" w:rsidP="00843CB0">
            <w:pPr>
              <w:pStyle w:val="Bodycopy"/>
              <w:spacing w:before="0"/>
            </w:pPr>
            <w:r>
              <w:t>Nassau</w:t>
            </w:r>
          </w:p>
        </w:tc>
        <w:tc>
          <w:tcPr>
            <w:tcW w:w="3299" w:type="dxa"/>
            <w:tcBorders>
              <w:top w:val="single" w:sz="12" w:space="0" w:color="003265"/>
              <w:left w:val="single" w:sz="4" w:space="0" w:color="003265"/>
              <w:bottom w:val="single" w:sz="12" w:space="0" w:color="003265"/>
              <w:right w:val="single" w:sz="4" w:space="0" w:color="003265"/>
            </w:tcBorders>
            <w:vAlign w:val="center"/>
          </w:tcPr>
          <w:p w14:paraId="225320CF" w14:textId="77777777" w:rsidR="001B5EC4" w:rsidRDefault="001B5EC4" w:rsidP="00AD0391">
            <w:pPr>
              <w:pStyle w:val="Bodycopy"/>
              <w:spacing w:before="0"/>
            </w:pPr>
            <w:r>
              <w:t xml:space="preserve">Pinellas </w:t>
            </w:r>
          </w:p>
          <w:p w14:paraId="6A1E6842" w14:textId="77777777" w:rsidR="001B5EC4" w:rsidRDefault="001B5EC4" w:rsidP="00AD0391">
            <w:pPr>
              <w:pStyle w:val="Bodycopy"/>
              <w:spacing w:before="0"/>
            </w:pPr>
            <w:r>
              <w:t xml:space="preserve">Sarasota </w:t>
            </w:r>
          </w:p>
          <w:p w14:paraId="2B929B9F" w14:textId="77777777" w:rsidR="001B5EC4" w:rsidRDefault="001B5EC4" w:rsidP="00AD0391">
            <w:pPr>
              <w:pStyle w:val="Bodycopy"/>
              <w:spacing w:before="0"/>
            </w:pPr>
            <w:r>
              <w:t xml:space="preserve">St. Johns </w:t>
            </w:r>
          </w:p>
          <w:p w14:paraId="3268EEF7" w14:textId="77777777" w:rsidR="001B5EC4" w:rsidRDefault="001B5EC4" w:rsidP="00AD0391">
            <w:pPr>
              <w:pStyle w:val="Bodycopy"/>
              <w:spacing w:before="0"/>
            </w:pPr>
            <w:r>
              <w:t xml:space="preserve">Sumter </w:t>
            </w:r>
          </w:p>
          <w:p w14:paraId="7EA44927" w14:textId="77777777" w:rsidR="001B5EC4" w:rsidRDefault="001B5EC4" w:rsidP="00AD0391">
            <w:pPr>
              <w:pStyle w:val="Bodycopy"/>
              <w:spacing w:before="0"/>
            </w:pPr>
            <w:r>
              <w:t xml:space="preserve">Suwannee </w:t>
            </w:r>
          </w:p>
          <w:p w14:paraId="7F974BAF" w14:textId="77777777" w:rsidR="001B5EC4" w:rsidRDefault="001B5EC4" w:rsidP="00AD0391">
            <w:pPr>
              <w:pStyle w:val="Bodycopy"/>
              <w:spacing w:before="0"/>
            </w:pPr>
            <w:r>
              <w:t xml:space="preserve">Taylor </w:t>
            </w:r>
          </w:p>
          <w:p w14:paraId="6A3F75C7" w14:textId="77777777" w:rsidR="001B5EC4" w:rsidRDefault="001B5EC4" w:rsidP="00AD0391">
            <w:pPr>
              <w:pStyle w:val="Bodycopy"/>
              <w:spacing w:before="0"/>
            </w:pPr>
            <w:r>
              <w:t xml:space="preserve">Union </w:t>
            </w:r>
          </w:p>
          <w:p w14:paraId="280911B0" w14:textId="54B73EF2" w:rsidR="00823088" w:rsidRPr="007355A4" w:rsidRDefault="001B5EC4" w:rsidP="00843CB0">
            <w:pPr>
              <w:pStyle w:val="Bodycopy"/>
              <w:spacing w:before="0" w:line="240" w:lineRule="auto"/>
            </w:pPr>
            <w:r>
              <w:t>Wakulla</w:t>
            </w:r>
          </w:p>
        </w:tc>
      </w:tr>
      <w:tr w:rsidR="00A91470" w:rsidRPr="009D101E" w14:paraId="72D0F087" w14:textId="77777777" w:rsidTr="00293F62">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17C891C8" w14:textId="77777777" w:rsidR="00A91470" w:rsidRPr="00E03B6D" w:rsidRDefault="00A91470" w:rsidP="00843CB0">
            <w:pPr>
              <w:pStyle w:val="Bodycopy"/>
              <w:spacing w:before="0"/>
              <w:rPr>
                <w:b/>
                <w:bCs w:val="0"/>
              </w:rPr>
            </w:pPr>
            <w:r w:rsidRPr="00E03B6D">
              <w:rPr>
                <w:b/>
                <w:bCs w:val="0"/>
              </w:rPr>
              <w:lastRenderedPageBreak/>
              <w:t>PA-B</w:t>
            </w:r>
          </w:p>
          <w:p w14:paraId="3173BE62" w14:textId="77777777" w:rsidR="005A1545" w:rsidRDefault="005A1545" w:rsidP="00AD0391">
            <w:pPr>
              <w:pStyle w:val="Bodycopy"/>
              <w:spacing w:before="0"/>
            </w:pPr>
            <w:r>
              <w:t xml:space="preserve">Alachua </w:t>
            </w:r>
          </w:p>
          <w:p w14:paraId="405B8D31" w14:textId="77777777" w:rsidR="005A1545" w:rsidRDefault="005A1545" w:rsidP="00AD0391">
            <w:pPr>
              <w:pStyle w:val="Bodycopy"/>
              <w:spacing w:before="0"/>
            </w:pPr>
            <w:r>
              <w:t xml:space="preserve">Baker </w:t>
            </w:r>
          </w:p>
          <w:p w14:paraId="1344779B" w14:textId="77777777" w:rsidR="005A1545" w:rsidRDefault="005A1545" w:rsidP="00AD0391">
            <w:pPr>
              <w:pStyle w:val="Bodycopy"/>
              <w:spacing w:before="0"/>
            </w:pPr>
            <w:r>
              <w:t xml:space="preserve">Bay </w:t>
            </w:r>
          </w:p>
          <w:p w14:paraId="44AD30E0" w14:textId="77777777" w:rsidR="005A1545" w:rsidRDefault="005A1545" w:rsidP="00AD0391">
            <w:pPr>
              <w:pStyle w:val="Bodycopy"/>
              <w:spacing w:before="0"/>
            </w:pPr>
            <w:r>
              <w:t xml:space="preserve">Bradford </w:t>
            </w:r>
          </w:p>
          <w:p w14:paraId="4338EAB9" w14:textId="77777777" w:rsidR="005A1545" w:rsidRDefault="005A1545" w:rsidP="00AD0391">
            <w:pPr>
              <w:pStyle w:val="Bodycopy"/>
              <w:spacing w:before="0"/>
            </w:pPr>
            <w:r>
              <w:t xml:space="preserve">Brevard </w:t>
            </w:r>
          </w:p>
          <w:p w14:paraId="7991A3E1" w14:textId="77777777" w:rsidR="005A1545" w:rsidRDefault="005A1545" w:rsidP="00AD0391">
            <w:pPr>
              <w:pStyle w:val="Bodycopy"/>
              <w:spacing w:before="0"/>
            </w:pPr>
            <w:r>
              <w:t xml:space="preserve">Calhoun </w:t>
            </w:r>
          </w:p>
          <w:p w14:paraId="6348E56C" w14:textId="77777777" w:rsidR="005A1545" w:rsidRDefault="005A1545" w:rsidP="00AD0391">
            <w:pPr>
              <w:pStyle w:val="Bodycopy"/>
              <w:spacing w:before="0"/>
            </w:pPr>
            <w:r>
              <w:t xml:space="preserve">Charlotte </w:t>
            </w:r>
          </w:p>
          <w:p w14:paraId="7E9655A5" w14:textId="77777777" w:rsidR="005A1545" w:rsidRDefault="005A1545" w:rsidP="00AD0391">
            <w:pPr>
              <w:pStyle w:val="Bodycopy"/>
              <w:spacing w:before="0"/>
            </w:pPr>
            <w:r>
              <w:t xml:space="preserve">Citrus </w:t>
            </w:r>
          </w:p>
          <w:p w14:paraId="68608CFB" w14:textId="77777777" w:rsidR="005A1545" w:rsidRDefault="005A1545" w:rsidP="00AD0391">
            <w:pPr>
              <w:pStyle w:val="Bodycopy"/>
              <w:spacing w:before="0"/>
            </w:pPr>
            <w:r>
              <w:t xml:space="preserve">Clay </w:t>
            </w:r>
          </w:p>
          <w:p w14:paraId="5B0D64B4" w14:textId="77777777" w:rsidR="005A1545" w:rsidRDefault="005A1545" w:rsidP="00AD0391">
            <w:pPr>
              <w:pStyle w:val="Bodycopy"/>
              <w:spacing w:before="0"/>
            </w:pPr>
            <w:r>
              <w:t xml:space="preserve">Collier </w:t>
            </w:r>
          </w:p>
          <w:p w14:paraId="2BDD4055" w14:textId="77777777" w:rsidR="005A1545" w:rsidRDefault="005A1545" w:rsidP="00AD0391">
            <w:pPr>
              <w:pStyle w:val="Bodycopy"/>
              <w:spacing w:before="0"/>
            </w:pPr>
            <w:r>
              <w:t xml:space="preserve">Columbia </w:t>
            </w:r>
          </w:p>
          <w:p w14:paraId="61F9C8C8" w14:textId="77777777" w:rsidR="005A1545" w:rsidRDefault="005A1545" w:rsidP="00AD0391">
            <w:pPr>
              <w:pStyle w:val="Bodycopy"/>
              <w:spacing w:before="0"/>
            </w:pPr>
            <w:r>
              <w:t xml:space="preserve">DeSoto </w:t>
            </w:r>
          </w:p>
          <w:p w14:paraId="46987A92" w14:textId="77777777" w:rsidR="005A1545" w:rsidRDefault="005A1545" w:rsidP="00AD0391">
            <w:pPr>
              <w:pStyle w:val="Bodycopy"/>
              <w:spacing w:before="0"/>
            </w:pPr>
            <w:r>
              <w:t xml:space="preserve">Dixie </w:t>
            </w:r>
          </w:p>
          <w:p w14:paraId="62A30BAD" w14:textId="77777777" w:rsidR="005A1545" w:rsidRDefault="005A1545" w:rsidP="00AD0391">
            <w:pPr>
              <w:pStyle w:val="Bodycopy"/>
              <w:spacing w:before="0"/>
            </w:pPr>
            <w:r>
              <w:t xml:space="preserve">Duval </w:t>
            </w:r>
          </w:p>
          <w:p w14:paraId="2403E77B" w14:textId="77777777" w:rsidR="005A1545" w:rsidRDefault="005A1545" w:rsidP="00AD0391">
            <w:pPr>
              <w:pStyle w:val="Bodycopy"/>
              <w:spacing w:before="0"/>
            </w:pPr>
            <w:r>
              <w:t xml:space="preserve">Escambia </w:t>
            </w:r>
          </w:p>
          <w:p w14:paraId="44D42849" w14:textId="77777777" w:rsidR="005A1545" w:rsidRDefault="005A1545" w:rsidP="00AD0391">
            <w:pPr>
              <w:pStyle w:val="Bodycopy"/>
              <w:spacing w:before="0"/>
            </w:pPr>
            <w:r>
              <w:t xml:space="preserve">Flagler </w:t>
            </w:r>
          </w:p>
          <w:p w14:paraId="1A1A40C1" w14:textId="77777777" w:rsidR="005A1545" w:rsidRDefault="005A1545" w:rsidP="00AD0391">
            <w:pPr>
              <w:pStyle w:val="Bodycopy"/>
              <w:spacing w:before="0"/>
            </w:pPr>
            <w:r>
              <w:t xml:space="preserve">Franklin </w:t>
            </w:r>
          </w:p>
          <w:p w14:paraId="7C32E37B" w14:textId="77777777" w:rsidR="005A1545" w:rsidRDefault="005A1545" w:rsidP="00AD0391">
            <w:pPr>
              <w:pStyle w:val="Bodycopy"/>
              <w:spacing w:before="0"/>
            </w:pPr>
            <w:r>
              <w:t xml:space="preserve">Gadsden </w:t>
            </w:r>
          </w:p>
          <w:p w14:paraId="474DEECD" w14:textId="77777777" w:rsidR="005A1545" w:rsidRDefault="005A1545" w:rsidP="00AD0391">
            <w:pPr>
              <w:pStyle w:val="Bodycopy"/>
              <w:spacing w:before="0"/>
            </w:pPr>
            <w:r>
              <w:t xml:space="preserve">Gilchrist </w:t>
            </w:r>
          </w:p>
          <w:p w14:paraId="13CF17E6" w14:textId="77777777" w:rsidR="005A1545" w:rsidRDefault="005A1545" w:rsidP="00AD0391">
            <w:pPr>
              <w:pStyle w:val="Bodycopy"/>
              <w:spacing w:before="0"/>
            </w:pPr>
            <w:r>
              <w:t xml:space="preserve">Glades </w:t>
            </w:r>
          </w:p>
          <w:p w14:paraId="333C4EB1" w14:textId="345B5CD2" w:rsidR="00A91470" w:rsidRDefault="005A1545" w:rsidP="00FC1418">
            <w:pPr>
              <w:pStyle w:val="Bodycopy"/>
              <w:spacing w:before="0" w:line="240" w:lineRule="auto"/>
              <w:rPr>
                <w:b/>
                <w:bCs w:val="0"/>
              </w:rPr>
            </w:pPr>
            <w:r>
              <w:t xml:space="preserve">Gulf </w:t>
            </w:r>
          </w:p>
        </w:tc>
        <w:tc>
          <w:tcPr>
            <w:tcW w:w="3298" w:type="dxa"/>
            <w:tcBorders>
              <w:top w:val="single" w:sz="12" w:space="0" w:color="003265"/>
              <w:left w:val="single" w:sz="4" w:space="0" w:color="003265"/>
              <w:bottom w:val="single" w:sz="12" w:space="0" w:color="003265"/>
              <w:right w:val="single" w:sz="4" w:space="0" w:color="003265"/>
            </w:tcBorders>
            <w:vAlign w:val="center"/>
          </w:tcPr>
          <w:p w14:paraId="5F8DC2D4" w14:textId="77777777" w:rsidR="00660771" w:rsidRDefault="00660771" w:rsidP="00660771">
            <w:pPr>
              <w:pStyle w:val="Bodycopy"/>
              <w:spacing w:before="0"/>
            </w:pPr>
          </w:p>
          <w:p w14:paraId="0B816F68" w14:textId="53F7ABFC" w:rsidR="00660771" w:rsidRDefault="00660771" w:rsidP="00AD0391">
            <w:pPr>
              <w:pStyle w:val="Bodycopy"/>
              <w:spacing w:before="0"/>
            </w:pPr>
            <w:r>
              <w:t xml:space="preserve">Hamilton </w:t>
            </w:r>
          </w:p>
          <w:p w14:paraId="7F9B9ECD" w14:textId="77777777" w:rsidR="00660771" w:rsidRDefault="00660771" w:rsidP="00AD0391">
            <w:pPr>
              <w:pStyle w:val="Bodycopy"/>
              <w:spacing w:before="0"/>
            </w:pPr>
            <w:r>
              <w:t xml:space="preserve">Hardee </w:t>
            </w:r>
          </w:p>
          <w:p w14:paraId="10281D41" w14:textId="77777777" w:rsidR="00660771" w:rsidRDefault="00660771" w:rsidP="00AD0391">
            <w:pPr>
              <w:pStyle w:val="Bodycopy"/>
              <w:spacing w:before="0"/>
            </w:pPr>
            <w:r>
              <w:t xml:space="preserve">Hendry </w:t>
            </w:r>
          </w:p>
          <w:p w14:paraId="6DF706F9" w14:textId="77777777" w:rsidR="00660771" w:rsidRDefault="00660771" w:rsidP="00AD0391">
            <w:pPr>
              <w:pStyle w:val="Bodycopy"/>
              <w:spacing w:before="0"/>
            </w:pPr>
            <w:r>
              <w:t xml:space="preserve">Hernando </w:t>
            </w:r>
          </w:p>
          <w:p w14:paraId="38D37FC9" w14:textId="77777777" w:rsidR="00660771" w:rsidRDefault="00660771" w:rsidP="00AD0391">
            <w:pPr>
              <w:pStyle w:val="Bodycopy"/>
              <w:spacing w:before="0"/>
            </w:pPr>
            <w:r>
              <w:t xml:space="preserve">Highlands </w:t>
            </w:r>
          </w:p>
          <w:p w14:paraId="24DA0947" w14:textId="77777777" w:rsidR="00660771" w:rsidRDefault="00660771" w:rsidP="00AD0391">
            <w:pPr>
              <w:pStyle w:val="Bodycopy"/>
              <w:spacing w:before="0"/>
            </w:pPr>
            <w:r>
              <w:t xml:space="preserve">Hillsborough </w:t>
            </w:r>
          </w:p>
          <w:p w14:paraId="5BA2B8AA" w14:textId="77777777" w:rsidR="00660771" w:rsidRDefault="00660771" w:rsidP="00AD0391">
            <w:pPr>
              <w:pStyle w:val="Bodycopy"/>
              <w:spacing w:before="0"/>
            </w:pPr>
            <w:r>
              <w:t xml:space="preserve">Holmes </w:t>
            </w:r>
          </w:p>
          <w:p w14:paraId="0C9343BA" w14:textId="77777777" w:rsidR="00660771" w:rsidRDefault="00660771" w:rsidP="00AD0391">
            <w:pPr>
              <w:pStyle w:val="Bodycopy"/>
              <w:spacing w:before="0"/>
            </w:pPr>
            <w:r>
              <w:t xml:space="preserve">Jackson </w:t>
            </w:r>
          </w:p>
          <w:p w14:paraId="0899F49D" w14:textId="77777777" w:rsidR="00660771" w:rsidRDefault="00660771" w:rsidP="00AD0391">
            <w:pPr>
              <w:pStyle w:val="Bodycopy"/>
              <w:spacing w:before="0"/>
            </w:pPr>
            <w:r>
              <w:t xml:space="preserve">Jefferson </w:t>
            </w:r>
          </w:p>
          <w:p w14:paraId="1549EDCD" w14:textId="77777777" w:rsidR="00660771" w:rsidRDefault="00660771" w:rsidP="00AD0391">
            <w:pPr>
              <w:pStyle w:val="Bodycopy"/>
              <w:spacing w:before="0"/>
            </w:pPr>
            <w:r>
              <w:t xml:space="preserve">Lafayette </w:t>
            </w:r>
          </w:p>
          <w:p w14:paraId="50347EE1" w14:textId="77777777" w:rsidR="00660771" w:rsidRDefault="00660771" w:rsidP="00AD0391">
            <w:pPr>
              <w:pStyle w:val="Bodycopy"/>
              <w:spacing w:before="0"/>
            </w:pPr>
            <w:r>
              <w:t xml:space="preserve">Lake </w:t>
            </w:r>
          </w:p>
          <w:p w14:paraId="08F45A6E" w14:textId="77777777" w:rsidR="00660771" w:rsidRDefault="00660771" w:rsidP="00AD0391">
            <w:pPr>
              <w:pStyle w:val="Bodycopy"/>
              <w:spacing w:before="0"/>
            </w:pPr>
            <w:r>
              <w:t xml:space="preserve">Lee </w:t>
            </w:r>
          </w:p>
          <w:p w14:paraId="213DD586" w14:textId="77777777" w:rsidR="00660771" w:rsidRDefault="00660771" w:rsidP="00AD0391">
            <w:pPr>
              <w:pStyle w:val="Bodycopy"/>
              <w:spacing w:before="0"/>
            </w:pPr>
            <w:r>
              <w:t xml:space="preserve">Leon </w:t>
            </w:r>
          </w:p>
          <w:p w14:paraId="5C354BEC" w14:textId="77777777" w:rsidR="00660771" w:rsidRDefault="00660771" w:rsidP="00AD0391">
            <w:pPr>
              <w:pStyle w:val="Bodycopy"/>
              <w:spacing w:before="0"/>
            </w:pPr>
            <w:r>
              <w:t xml:space="preserve">Levy </w:t>
            </w:r>
          </w:p>
          <w:p w14:paraId="03AE7933" w14:textId="77777777" w:rsidR="00660771" w:rsidRDefault="00660771" w:rsidP="00AD0391">
            <w:pPr>
              <w:pStyle w:val="Bodycopy"/>
              <w:spacing w:before="0"/>
            </w:pPr>
            <w:r>
              <w:t xml:space="preserve">Liberty </w:t>
            </w:r>
          </w:p>
          <w:p w14:paraId="576C528C" w14:textId="77777777" w:rsidR="00660771" w:rsidRDefault="00660771" w:rsidP="00AD0391">
            <w:pPr>
              <w:pStyle w:val="Bodycopy"/>
              <w:spacing w:before="0"/>
            </w:pPr>
            <w:r>
              <w:t xml:space="preserve">Madison </w:t>
            </w:r>
          </w:p>
          <w:p w14:paraId="71A7A776" w14:textId="77777777" w:rsidR="00660771" w:rsidRDefault="00660771" w:rsidP="00AD0391">
            <w:pPr>
              <w:pStyle w:val="Bodycopy"/>
              <w:spacing w:before="0"/>
            </w:pPr>
            <w:r>
              <w:t xml:space="preserve">Manatee </w:t>
            </w:r>
          </w:p>
          <w:p w14:paraId="47D05B91" w14:textId="77777777" w:rsidR="00660771" w:rsidRDefault="00660771" w:rsidP="00AD0391">
            <w:pPr>
              <w:pStyle w:val="Bodycopy"/>
              <w:spacing w:before="0"/>
            </w:pPr>
            <w:r>
              <w:t xml:space="preserve">Marion </w:t>
            </w:r>
          </w:p>
          <w:p w14:paraId="1F55B3B4" w14:textId="77777777" w:rsidR="00660771" w:rsidRDefault="00660771" w:rsidP="00AD0391">
            <w:pPr>
              <w:pStyle w:val="Bodycopy"/>
              <w:spacing w:before="0"/>
            </w:pPr>
            <w:r>
              <w:t xml:space="preserve">Monroe </w:t>
            </w:r>
          </w:p>
          <w:p w14:paraId="35DBB4B1" w14:textId="77777777" w:rsidR="00660771" w:rsidRDefault="00660771" w:rsidP="00AD0391">
            <w:pPr>
              <w:pStyle w:val="Bodycopy"/>
              <w:spacing w:before="0"/>
            </w:pPr>
            <w:r>
              <w:t xml:space="preserve">Nassau </w:t>
            </w:r>
          </w:p>
          <w:p w14:paraId="5300E894" w14:textId="48AFBBE6" w:rsidR="00FC1418" w:rsidRDefault="00660771" w:rsidP="00660771">
            <w:pPr>
              <w:pStyle w:val="Bodycopy"/>
              <w:spacing w:before="0"/>
            </w:pPr>
            <w:r>
              <w:t>Okaloosa</w:t>
            </w:r>
          </w:p>
          <w:p w14:paraId="589F9190" w14:textId="63F6602B" w:rsidR="00A91470" w:rsidRPr="00F61069" w:rsidRDefault="00A91470" w:rsidP="00FC1418">
            <w:pPr>
              <w:pStyle w:val="Bodycopy"/>
              <w:spacing w:before="0"/>
            </w:pPr>
          </w:p>
        </w:tc>
        <w:tc>
          <w:tcPr>
            <w:tcW w:w="3299" w:type="dxa"/>
            <w:tcBorders>
              <w:top w:val="single" w:sz="12" w:space="0" w:color="003265"/>
              <w:left w:val="single" w:sz="4" w:space="0" w:color="003265"/>
              <w:bottom w:val="single" w:sz="12" w:space="0" w:color="003265"/>
              <w:right w:val="single" w:sz="4" w:space="0" w:color="003265"/>
            </w:tcBorders>
            <w:vAlign w:val="center"/>
          </w:tcPr>
          <w:p w14:paraId="4E0A75B6" w14:textId="4DF00FFE" w:rsidR="00660771" w:rsidRDefault="00660771" w:rsidP="00AD0391">
            <w:pPr>
              <w:pStyle w:val="Bodycopy"/>
              <w:spacing w:before="0"/>
            </w:pPr>
            <w:r>
              <w:t xml:space="preserve">Okeechobee </w:t>
            </w:r>
          </w:p>
          <w:p w14:paraId="0252AD66" w14:textId="77777777" w:rsidR="00660771" w:rsidRDefault="00660771" w:rsidP="00AD0391">
            <w:pPr>
              <w:pStyle w:val="Bodycopy"/>
              <w:spacing w:before="0"/>
            </w:pPr>
            <w:r>
              <w:t xml:space="preserve">Orange </w:t>
            </w:r>
          </w:p>
          <w:p w14:paraId="38D2D335" w14:textId="77777777" w:rsidR="00660771" w:rsidRDefault="00660771" w:rsidP="00AD0391">
            <w:pPr>
              <w:pStyle w:val="Bodycopy"/>
              <w:spacing w:before="0"/>
            </w:pPr>
            <w:r>
              <w:t xml:space="preserve">Osceola </w:t>
            </w:r>
          </w:p>
          <w:p w14:paraId="0AFD7818" w14:textId="77777777" w:rsidR="00660771" w:rsidRDefault="00660771" w:rsidP="00AD0391">
            <w:pPr>
              <w:pStyle w:val="Bodycopy"/>
              <w:spacing w:before="0"/>
            </w:pPr>
            <w:r>
              <w:t xml:space="preserve">Pasco </w:t>
            </w:r>
          </w:p>
          <w:p w14:paraId="38F4E10C" w14:textId="77777777" w:rsidR="00660771" w:rsidRDefault="00660771" w:rsidP="00AD0391">
            <w:pPr>
              <w:pStyle w:val="Bodycopy"/>
              <w:spacing w:before="0"/>
            </w:pPr>
            <w:r>
              <w:t xml:space="preserve">Pinellas </w:t>
            </w:r>
          </w:p>
          <w:p w14:paraId="256A6945" w14:textId="77777777" w:rsidR="00660771" w:rsidRDefault="00660771" w:rsidP="00AD0391">
            <w:pPr>
              <w:pStyle w:val="Bodycopy"/>
              <w:spacing w:before="0"/>
            </w:pPr>
            <w:r>
              <w:t xml:space="preserve">Polk </w:t>
            </w:r>
          </w:p>
          <w:p w14:paraId="7E5542B8" w14:textId="77777777" w:rsidR="00660771" w:rsidRDefault="00660771" w:rsidP="00AD0391">
            <w:pPr>
              <w:pStyle w:val="Bodycopy"/>
              <w:spacing w:before="0"/>
            </w:pPr>
            <w:r>
              <w:t xml:space="preserve">Putnam </w:t>
            </w:r>
          </w:p>
          <w:p w14:paraId="27ED9810" w14:textId="77777777" w:rsidR="00660771" w:rsidRDefault="00660771" w:rsidP="00AD0391">
            <w:pPr>
              <w:pStyle w:val="Bodycopy"/>
              <w:spacing w:before="0"/>
            </w:pPr>
            <w:r>
              <w:t xml:space="preserve">Santa Rosa </w:t>
            </w:r>
          </w:p>
          <w:p w14:paraId="60EF642B" w14:textId="77777777" w:rsidR="00660771" w:rsidRDefault="00660771" w:rsidP="00AD0391">
            <w:pPr>
              <w:pStyle w:val="Bodycopy"/>
              <w:spacing w:before="0"/>
            </w:pPr>
            <w:r>
              <w:t xml:space="preserve">Sarasota </w:t>
            </w:r>
          </w:p>
          <w:p w14:paraId="5AE2B4F7" w14:textId="77777777" w:rsidR="00660771" w:rsidRDefault="00660771" w:rsidP="00AD0391">
            <w:pPr>
              <w:pStyle w:val="Bodycopy"/>
              <w:spacing w:before="0"/>
            </w:pPr>
            <w:r>
              <w:t xml:space="preserve">Seminole </w:t>
            </w:r>
          </w:p>
          <w:p w14:paraId="46453E6C" w14:textId="77777777" w:rsidR="00660771" w:rsidRDefault="00660771" w:rsidP="00AD0391">
            <w:pPr>
              <w:pStyle w:val="Bodycopy"/>
              <w:spacing w:before="0"/>
            </w:pPr>
            <w:r>
              <w:t xml:space="preserve">St. Johns </w:t>
            </w:r>
          </w:p>
          <w:p w14:paraId="69789524" w14:textId="77777777" w:rsidR="00660771" w:rsidRDefault="00660771" w:rsidP="00AD0391">
            <w:pPr>
              <w:pStyle w:val="Bodycopy"/>
              <w:spacing w:before="0"/>
            </w:pPr>
            <w:r>
              <w:t xml:space="preserve">Sumter </w:t>
            </w:r>
          </w:p>
          <w:p w14:paraId="51FE7319" w14:textId="77777777" w:rsidR="00660771" w:rsidRDefault="00660771" w:rsidP="00AD0391">
            <w:pPr>
              <w:pStyle w:val="Bodycopy"/>
              <w:spacing w:before="0"/>
            </w:pPr>
            <w:r>
              <w:t xml:space="preserve">Suwannee </w:t>
            </w:r>
          </w:p>
          <w:p w14:paraId="29926AF0" w14:textId="77777777" w:rsidR="00660771" w:rsidRDefault="00660771" w:rsidP="00AD0391">
            <w:pPr>
              <w:pStyle w:val="Bodycopy"/>
              <w:spacing w:before="0"/>
            </w:pPr>
            <w:r>
              <w:t xml:space="preserve">Taylor </w:t>
            </w:r>
          </w:p>
          <w:p w14:paraId="711D3F65" w14:textId="77777777" w:rsidR="00660771" w:rsidRDefault="00660771" w:rsidP="00AD0391">
            <w:pPr>
              <w:pStyle w:val="Bodycopy"/>
              <w:spacing w:before="0"/>
            </w:pPr>
            <w:r>
              <w:t xml:space="preserve">Union </w:t>
            </w:r>
          </w:p>
          <w:p w14:paraId="0A15E71A" w14:textId="77777777" w:rsidR="00660771" w:rsidRDefault="00660771" w:rsidP="00AD0391">
            <w:pPr>
              <w:pStyle w:val="Bodycopy"/>
              <w:spacing w:before="0"/>
            </w:pPr>
            <w:r>
              <w:t xml:space="preserve">Volusia </w:t>
            </w:r>
          </w:p>
          <w:p w14:paraId="054F8905" w14:textId="77777777" w:rsidR="00660771" w:rsidRDefault="00660771" w:rsidP="00AD0391">
            <w:pPr>
              <w:pStyle w:val="Bodycopy"/>
              <w:spacing w:before="0"/>
            </w:pPr>
            <w:r>
              <w:t xml:space="preserve">Wakulla </w:t>
            </w:r>
          </w:p>
          <w:p w14:paraId="57483D9C" w14:textId="77777777" w:rsidR="00660771" w:rsidRDefault="00660771" w:rsidP="00AD0391">
            <w:pPr>
              <w:pStyle w:val="Bodycopy"/>
              <w:spacing w:before="0"/>
            </w:pPr>
            <w:r>
              <w:t xml:space="preserve">Walton </w:t>
            </w:r>
          </w:p>
          <w:p w14:paraId="197684CA" w14:textId="09707DBD" w:rsidR="00A91470" w:rsidRPr="00F61069" w:rsidRDefault="00660771" w:rsidP="00660771">
            <w:pPr>
              <w:pStyle w:val="Bodycopy"/>
              <w:spacing w:before="0" w:line="240" w:lineRule="auto"/>
            </w:pPr>
            <w:r>
              <w:t>Washington</w:t>
            </w:r>
          </w:p>
        </w:tc>
      </w:tr>
    </w:tbl>
    <w:p w14:paraId="53425D23" w14:textId="035EFC96" w:rsidR="00D57E05" w:rsidRDefault="00D57E05"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E0396C" w:rsidRPr="00E03B6D" w14:paraId="02DBAC34"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6F10CDE3" w14:textId="5193C120" w:rsidR="00E0396C" w:rsidRDefault="002C6E70" w:rsidP="00A23E29">
            <w:pPr>
              <w:pStyle w:val="Bodycopy"/>
              <w:spacing w:before="0"/>
              <w:rPr>
                <w:b/>
                <w:bCs w:val="0"/>
              </w:rPr>
            </w:pPr>
            <w:r>
              <w:rPr>
                <w:b/>
                <w:bCs w:val="0"/>
              </w:rPr>
              <w:t>Louisiana</w:t>
            </w:r>
            <w:r w:rsidR="00E0396C">
              <w:rPr>
                <w:b/>
                <w:bCs w:val="0"/>
              </w:rPr>
              <w:t xml:space="preserve"> Hurricane </w:t>
            </w:r>
            <w:r w:rsidR="00B566F5">
              <w:rPr>
                <w:b/>
                <w:bCs w:val="0"/>
              </w:rPr>
              <w:t>Francine</w:t>
            </w:r>
            <w:r w:rsidR="00E0396C">
              <w:rPr>
                <w:b/>
                <w:bCs w:val="0"/>
              </w:rPr>
              <w:t xml:space="preserve"> – </w:t>
            </w:r>
            <w:r w:rsidR="00B566F5">
              <w:rPr>
                <w:b/>
                <w:bCs w:val="0"/>
              </w:rPr>
              <w:t>Louisiana</w:t>
            </w:r>
            <w:r w:rsidR="00E0396C">
              <w:rPr>
                <w:b/>
                <w:bCs w:val="0"/>
              </w:rPr>
              <w:t xml:space="preserve"> </w:t>
            </w:r>
            <w:r w:rsidR="00A800CD">
              <w:rPr>
                <w:b/>
                <w:bCs w:val="0"/>
              </w:rPr>
              <w:t>Parishes</w:t>
            </w:r>
            <w:r w:rsidR="00E0396C">
              <w:rPr>
                <w:b/>
                <w:bCs w:val="0"/>
              </w:rPr>
              <w:t xml:space="preserve"> –</w:t>
            </w:r>
            <w:r w:rsidR="00B50D22">
              <w:rPr>
                <w:b/>
                <w:bCs w:val="0"/>
              </w:rPr>
              <w:t xml:space="preserve"> </w:t>
            </w:r>
            <w:hyperlink r:id="rId43" w:history="1">
              <w:r w:rsidR="00B50D22" w:rsidRPr="002C6E70">
                <w:rPr>
                  <w:rStyle w:val="Hyperlink"/>
                  <w:b/>
                  <w:bCs w:val="0"/>
                </w:rPr>
                <w:t>DR</w:t>
              </w:r>
              <w:r w:rsidRPr="002C6E70">
                <w:rPr>
                  <w:rStyle w:val="Hyperlink"/>
                  <w:b/>
                  <w:bCs w:val="0"/>
                </w:rPr>
                <w:t>-4817-LA</w:t>
              </w:r>
            </w:hyperlink>
          </w:p>
          <w:p w14:paraId="72B773A0" w14:textId="1D9558FA" w:rsidR="00E0396C" w:rsidRPr="00E03B6D" w:rsidRDefault="00E0396C" w:rsidP="00A23E29">
            <w:pPr>
              <w:pStyle w:val="Bodycopy"/>
              <w:spacing w:before="0"/>
            </w:pPr>
            <w:r>
              <w:t xml:space="preserve">Note: The automatic EUC policy applies to the following </w:t>
            </w:r>
            <w:r w:rsidR="00D6507F">
              <w:t>parishes</w:t>
            </w:r>
            <w:r>
              <w:t xml:space="preserve"> in </w:t>
            </w:r>
            <w:r w:rsidR="00B566F5">
              <w:t>Louisiana</w:t>
            </w:r>
            <w:r>
              <w:t>:</w:t>
            </w:r>
          </w:p>
        </w:tc>
      </w:tr>
      <w:tr w:rsidR="00E0396C" w:rsidRPr="007355A4" w14:paraId="25291BB5" w14:textId="77777777" w:rsidTr="00A23E29">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4069E9BC" w14:textId="77777777" w:rsidR="00E0396C" w:rsidRPr="00E03B6D" w:rsidRDefault="00E0396C" w:rsidP="00A23E29">
            <w:pPr>
              <w:pStyle w:val="Bodycopy"/>
              <w:spacing w:before="0"/>
              <w:rPr>
                <w:b/>
                <w:bCs w:val="0"/>
              </w:rPr>
            </w:pPr>
            <w:r w:rsidRPr="00E03B6D">
              <w:rPr>
                <w:b/>
                <w:bCs w:val="0"/>
              </w:rPr>
              <w:t>PA-A</w:t>
            </w:r>
          </w:p>
          <w:p w14:paraId="7E41C74B" w14:textId="77777777" w:rsidR="007E1631" w:rsidRDefault="007E1631" w:rsidP="00AD0391">
            <w:pPr>
              <w:pStyle w:val="Bodycopy"/>
              <w:spacing w:before="0"/>
            </w:pPr>
            <w:r>
              <w:t xml:space="preserve">Ascension </w:t>
            </w:r>
          </w:p>
          <w:p w14:paraId="3C8780CE" w14:textId="77777777" w:rsidR="007E1631" w:rsidRDefault="007E1631" w:rsidP="00AD0391">
            <w:pPr>
              <w:pStyle w:val="Bodycopy"/>
              <w:spacing w:before="0"/>
            </w:pPr>
            <w:r>
              <w:t xml:space="preserve">Assumption </w:t>
            </w:r>
          </w:p>
          <w:p w14:paraId="356542B7" w14:textId="77777777" w:rsidR="007E1631" w:rsidRDefault="007E1631" w:rsidP="00AD0391">
            <w:pPr>
              <w:pStyle w:val="Bodycopy"/>
              <w:spacing w:before="0"/>
            </w:pPr>
            <w:r>
              <w:t xml:space="preserve">East Baton Rouge </w:t>
            </w:r>
          </w:p>
          <w:p w14:paraId="08BD4532" w14:textId="77777777" w:rsidR="007E1631" w:rsidRDefault="007E1631" w:rsidP="00AD0391">
            <w:pPr>
              <w:pStyle w:val="Bodycopy"/>
              <w:spacing w:before="0"/>
            </w:pPr>
            <w:r>
              <w:t xml:space="preserve">East Feliciana </w:t>
            </w:r>
          </w:p>
          <w:p w14:paraId="2AE2E723" w14:textId="3C5E0185" w:rsidR="00B112EA" w:rsidRDefault="00814E4B" w:rsidP="00AD0391">
            <w:pPr>
              <w:pStyle w:val="Bodycopy"/>
              <w:spacing w:before="0"/>
            </w:pPr>
            <w:r>
              <w:t>Iberville</w:t>
            </w:r>
          </w:p>
          <w:p w14:paraId="44F0F5F2" w14:textId="3BD2AEAB" w:rsidR="00814E4B" w:rsidRDefault="00814E4B" w:rsidP="00AD0391">
            <w:pPr>
              <w:pStyle w:val="Bodycopy"/>
              <w:spacing w:before="0"/>
            </w:pPr>
            <w:r>
              <w:t>Jefferson</w:t>
            </w:r>
          </w:p>
          <w:p w14:paraId="6014330E" w14:textId="77777777" w:rsidR="007E1631" w:rsidRDefault="007E1631" w:rsidP="00AD0391">
            <w:pPr>
              <w:pStyle w:val="Bodycopy"/>
              <w:spacing w:before="0"/>
            </w:pPr>
            <w:r>
              <w:t xml:space="preserve">Lafourche </w:t>
            </w:r>
          </w:p>
          <w:p w14:paraId="7040726C" w14:textId="6A1D0764" w:rsidR="00E0396C" w:rsidRPr="00E03B6D" w:rsidRDefault="007E1631" w:rsidP="0002283A">
            <w:pPr>
              <w:pStyle w:val="Bodycopy"/>
              <w:spacing w:before="0"/>
            </w:pPr>
            <w:r>
              <w:t xml:space="preserve">Livingston </w:t>
            </w:r>
          </w:p>
        </w:tc>
        <w:tc>
          <w:tcPr>
            <w:tcW w:w="3298" w:type="dxa"/>
            <w:tcBorders>
              <w:top w:val="single" w:sz="12" w:space="0" w:color="003265"/>
              <w:left w:val="single" w:sz="4" w:space="0" w:color="003265"/>
              <w:bottom w:val="single" w:sz="12" w:space="0" w:color="003265"/>
              <w:right w:val="single" w:sz="4" w:space="0" w:color="003265"/>
            </w:tcBorders>
            <w:vAlign w:val="center"/>
          </w:tcPr>
          <w:p w14:paraId="0734ED47" w14:textId="77777777" w:rsidR="0002283A" w:rsidRDefault="0002283A" w:rsidP="0002283A">
            <w:pPr>
              <w:pStyle w:val="Bodycopy"/>
              <w:spacing w:before="0"/>
            </w:pPr>
          </w:p>
          <w:p w14:paraId="54657E22" w14:textId="0F09D4C9" w:rsidR="00821724" w:rsidRDefault="00821724" w:rsidP="00AD0391">
            <w:pPr>
              <w:pStyle w:val="Bodycopy"/>
              <w:spacing w:before="0"/>
            </w:pPr>
            <w:r>
              <w:t xml:space="preserve">Orleans </w:t>
            </w:r>
          </w:p>
          <w:p w14:paraId="54A4BF88" w14:textId="77777777" w:rsidR="00821724" w:rsidRDefault="00821724" w:rsidP="00AD0391">
            <w:pPr>
              <w:pStyle w:val="Bodycopy"/>
              <w:spacing w:before="0"/>
            </w:pPr>
            <w:r>
              <w:t xml:space="preserve">Plaquemines </w:t>
            </w:r>
          </w:p>
          <w:p w14:paraId="2080D72B" w14:textId="24D4236E" w:rsidR="00814E4B" w:rsidRDefault="00814E4B" w:rsidP="00AD0391">
            <w:pPr>
              <w:pStyle w:val="Bodycopy"/>
              <w:spacing w:before="0"/>
            </w:pPr>
            <w:r>
              <w:t>St. Bernard</w:t>
            </w:r>
          </w:p>
          <w:p w14:paraId="4F54B4CC" w14:textId="77777777" w:rsidR="00821724" w:rsidRDefault="00821724" w:rsidP="00AD0391">
            <w:pPr>
              <w:pStyle w:val="Bodycopy"/>
              <w:spacing w:before="0"/>
            </w:pPr>
            <w:r>
              <w:t xml:space="preserve">St. Charles </w:t>
            </w:r>
          </w:p>
          <w:p w14:paraId="7FA8E1A1" w14:textId="77777777" w:rsidR="00821724" w:rsidRDefault="00821724" w:rsidP="00AD0391">
            <w:pPr>
              <w:pStyle w:val="Bodycopy"/>
              <w:spacing w:before="0"/>
            </w:pPr>
            <w:r>
              <w:t xml:space="preserve">St. Helena </w:t>
            </w:r>
          </w:p>
          <w:p w14:paraId="0CE4D06F" w14:textId="77777777" w:rsidR="00821724" w:rsidRDefault="00821724" w:rsidP="00AD0391">
            <w:pPr>
              <w:pStyle w:val="Bodycopy"/>
              <w:spacing w:before="0"/>
            </w:pPr>
            <w:r>
              <w:t xml:space="preserve">St. James </w:t>
            </w:r>
          </w:p>
          <w:p w14:paraId="2ACF8FF4" w14:textId="51D720AF" w:rsidR="00E0396C" w:rsidRPr="00E03B6D" w:rsidRDefault="00821724" w:rsidP="00A23E29">
            <w:pPr>
              <w:pStyle w:val="Bodycopy"/>
              <w:spacing w:before="0"/>
            </w:pPr>
            <w:r>
              <w:t>St. John the Baptist</w:t>
            </w:r>
          </w:p>
        </w:tc>
        <w:tc>
          <w:tcPr>
            <w:tcW w:w="3299" w:type="dxa"/>
            <w:tcBorders>
              <w:top w:val="single" w:sz="12" w:space="0" w:color="003265"/>
              <w:left w:val="single" w:sz="4" w:space="0" w:color="003265"/>
              <w:bottom w:val="single" w:sz="12" w:space="0" w:color="003265"/>
              <w:right w:val="single" w:sz="4" w:space="0" w:color="003265"/>
            </w:tcBorders>
            <w:vAlign w:val="center"/>
          </w:tcPr>
          <w:p w14:paraId="77948328" w14:textId="77777777" w:rsidR="0002283A" w:rsidRDefault="0002283A" w:rsidP="0002283A">
            <w:pPr>
              <w:pStyle w:val="Bodycopy"/>
              <w:spacing w:before="0"/>
            </w:pPr>
          </w:p>
          <w:p w14:paraId="70DCED71" w14:textId="520727F3" w:rsidR="0002283A" w:rsidRDefault="0002283A" w:rsidP="00AD0391">
            <w:pPr>
              <w:pStyle w:val="Bodycopy"/>
              <w:spacing w:before="0"/>
            </w:pPr>
            <w:r>
              <w:t xml:space="preserve">St. Martin </w:t>
            </w:r>
          </w:p>
          <w:p w14:paraId="668E0D0C" w14:textId="77777777" w:rsidR="0002283A" w:rsidRDefault="0002283A" w:rsidP="00AD0391">
            <w:pPr>
              <w:pStyle w:val="Bodycopy"/>
              <w:spacing w:before="0"/>
            </w:pPr>
            <w:r>
              <w:t xml:space="preserve">St. Mary </w:t>
            </w:r>
          </w:p>
          <w:p w14:paraId="72977A9F" w14:textId="77777777" w:rsidR="0002283A" w:rsidRDefault="0002283A" w:rsidP="00AD0391">
            <w:pPr>
              <w:pStyle w:val="Bodycopy"/>
              <w:spacing w:before="0"/>
            </w:pPr>
            <w:r>
              <w:t xml:space="preserve">St. Tammany </w:t>
            </w:r>
          </w:p>
          <w:p w14:paraId="7FE65CF2" w14:textId="5E6579A4" w:rsidR="00C559FF" w:rsidRDefault="00C559FF" w:rsidP="00AD0391">
            <w:pPr>
              <w:pStyle w:val="Bodycopy"/>
              <w:spacing w:before="0"/>
            </w:pPr>
            <w:r>
              <w:t>Tangipahoa</w:t>
            </w:r>
          </w:p>
          <w:p w14:paraId="384809DE" w14:textId="77777777" w:rsidR="0002283A" w:rsidRDefault="0002283A" w:rsidP="00AD0391">
            <w:pPr>
              <w:pStyle w:val="Bodycopy"/>
              <w:spacing w:before="0"/>
            </w:pPr>
            <w:r>
              <w:t xml:space="preserve">Terrebonne </w:t>
            </w:r>
          </w:p>
          <w:p w14:paraId="3EAF56E6" w14:textId="77777777" w:rsidR="0002283A" w:rsidRDefault="0002283A" w:rsidP="00AD0391">
            <w:pPr>
              <w:pStyle w:val="Bodycopy"/>
              <w:spacing w:before="0"/>
            </w:pPr>
            <w:r>
              <w:t xml:space="preserve">Washington </w:t>
            </w:r>
          </w:p>
          <w:p w14:paraId="14B9561C" w14:textId="67A599CF" w:rsidR="00E0396C" w:rsidRPr="007355A4" w:rsidRDefault="0002283A" w:rsidP="0002283A">
            <w:pPr>
              <w:pStyle w:val="Bodycopy"/>
              <w:spacing w:before="0" w:line="240" w:lineRule="auto"/>
            </w:pPr>
            <w:r>
              <w:t>West Feliciana</w:t>
            </w:r>
          </w:p>
        </w:tc>
      </w:tr>
      <w:tr w:rsidR="00E0396C" w:rsidRPr="00F61069" w14:paraId="4D3A29AE" w14:textId="77777777" w:rsidTr="00A23E29">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3518B6B0" w14:textId="77777777" w:rsidR="00E0396C" w:rsidRPr="00E03B6D" w:rsidRDefault="00E0396C" w:rsidP="00A23E29">
            <w:pPr>
              <w:pStyle w:val="Bodycopy"/>
              <w:spacing w:before="0"/>
              <w:rPr>
                <w:b/>
                <w:bCs w:val="0"/>
              </w:rPr>
            </w:pPr>
            <w:r w:rsidRPr="00E03B6D">
              <w:rPr>
                <w:b/>
                <w:bCs w:val="0"/>
              </w:rPr>
              <w:t>PA-B</w:t>
            </w:r>
          </w:p>
          <w:p w14:paraId="2C8A90E9" w14:textId="7CF6C5FE" w:rsidR="00EC76F0" w:rsidRDefault="00EC76F0" w:rsidP="00EC76F0">
            <w:pPr>
              <w:pStyle w:val="Bodycopy"/>
              <w:spacing w:before="0"/>
            </w:pPr>
            <w:r>
              <w:t xml:space="preserve">Ascension </w:t>
            </w:r>
          </w:p>
          <w:p w14:paraId="5AE5F876" w14:textId="77777777" w:rsidR="00EC76F0" w:rsidRDefault="00EC76F0" w:rsidP="00EC76F0">
            <w:pPr>
              <w:pStyle w:val="Bodycopy"/>
              <w:spacing w:before="0"/>
            </w:pPr>
            <w:r>
              <w:t xml:space="preserve">Assumption </w:t>
            </w:r>
          </w:p>
          <w:p w14:paraId="43799B16" w14:textId="77777777" w:rsidR="00EC76F0" w:rsidRDefault="00EC76F0" w:rsidP="00EC76F0">
            <w:pPr>
              <w:pStyle w:val="Bodycopy"/>
              <w:spacing w:before="0"/>
            </w:pPr>
            <w:r>
              <w:t xml:space="preserve">East Baton Rouge </w:t>
            </w:r>
          </w:p>
          <w:p w14:paraId="2B3F7B20" w14:textId="77777777" w:rsidR="00EC76F0" w:rsidRDefault="00EC76F0" w:rsidP="00EC76F0">
            <w:pPr>
              <w:pStyle w:val="Bodycopy"/>
              <w:spacing w:before="0"/>
            </w:pPr>
            <w:r>
              <w:t xml:space="preserve">East Feliciana </w:t>
            </w:r>
          </w:p>
          <w:p w14:paraId="15238AEB" w14:textId="278D3009" w:rsidR="00C559FF" w:rsidRDefault="00C559FF" w:rsidP="00EC76F0">
            <w:pPr>
              <w:pStyle w:val="Bodycopy"/>
              <w:spacing w:before="0"/>
            </w:pPr>
            <w:r>
              <w:lastRenderedPageBreak/>
              <w:t>Ib</w:t>
            </w:r>
            <w:r w:rsidR="009070AC">
              <w:t>erville</w:t>
            </w:r>
          </w:p>
          <w:p w14:paraId="74AD84C8" w14:textId="72F50F7B" w:rsidR="009070AC" w:rsidRDefault="009070AC" w:rsidP="00EC76F0">
            <w:pPr>
              <w:pStyle w:val="Bodycopy"/>
              <w:spacing w:before="0"/>
            </w:pPr>
            <w:r>
              <w:t>Jefferson</w:t>
            </w:r>
          </w:p>
          <w:p w14:paraId="3D635630" w14:textId="77777777" w:rsidR="00EC76F0" w:rsidRDefault="00EC76F0" w:rsidP="00EC76F0">
            <w:pPr>
              <w:pStyle w:val="Bodycopy"/>
              <w:spacing w:before="0"/>
            </w:pPr>
            <w:r>
              <w:t xml:space="preserve">Lafourche </w:t>
            </w:r>
          </w:p>
          <w:p w14:paraId="1A6D0FC7" w14:textId="2CD8C7C8" w:rsidR="00E0396C" w:rsidRDefault="00EC76F0" w:rsidP="00EC76F0">
            <w:pPr>
              <w:pStyle w:val="Bodycopy"/>
              <w:spacing w:before="0" w:line="240" w:lineRule="auto"/>
              <w:rPr>
                <w:b/>
                <w:bCs w:val="0"/>
              </w:rPr>
            </w:pPr>
            <w:r>
              <w:t>Livingston</w:t>
            </w:r>
          </w:p>
        </w:tc>
        <w:tc>
          <w:tcPr>
            <w:tcW w:w="3298" w:type="dxa"/>
            <w:tcBorders>
              <w:top w:val="single" w:sz="12" w:space="0" w:color="003265"/>
              <w:left w:val="single" w:sz="4" w:space="0" w:color="003265"/>
              <w:bottom w:val="single" w:sz="12" w:space="0" w:color="003265"/>
              <w:right w:val="single" w:sz="4" w:space="0" w:color="003265"/>
            </w:tcBorders>
            <w:vAlign w:val="center"/>
          </w:tcPr>
          <w:p w14:paraId="13CD4AC6" w14:textId="77777777" w:rsidR="00EA5EA5" w:rsidRDefault="00EA5EA5" w:rsidP="00EC76F0">
            <w:pPr>
              <w:pStyle w:val="Bodycopy"/>
              <w:spacing w:before="0"/>
            </w:pPr>
          </w:p>
          <w:p w14:paraId="65E81250" w14:textId="08DCA5B2" w:rsidR="00EC76F0" w:rsidRDefault="00EC76F0" w:rsidP="00EC76F0">
            <w:pPr>
              <w:pStyle w:val="Bodycopy"/>
              <w:spacing w:before="0"/>
            </w:pPr>
            <w:r>
              <w:t xml:space="preserve">Orleans </w:t>
            </w:r>
          </w:p>
          <w:p w14:paraId="1313724A" w14:textId="77777777" w:rsidR="00EC76F0" w:rsidRDefault="00EC76F0" w:rsidP="00EC76F0">
            <w:pPr>
              <w:pStyle w:val="Bodycopy"/>
              <w:spacing w:before="0"/>
            </w:pPr>
            <w:r>
              <w:t xml:space="preserve">Plaquemines </w:t>
            </w:r>
          </w:p>
          <w:p w14:paraId="17E95EF1" w14:textId="6B9E5E0C" w:rsidR="009070AC" w:rsidRDefault="009070AC" w:rsidP="00EC76F0">
            <w:pPr>
              <w:pStyle w:val="Bodycopy"/>
              <w:spacing w:before="0"/>
            </w:pPr>
            <w:r>
              <w:t>St.</w:t>
            </w:r>
            <w:r w:rsidR="00EA5EA5">
              <w:t xml:space="preserve"> Bernard</w:t>
            </w:r>
          </w:p>
          <w:p w14:paraId="6C143195" w14:textId="77777777" w:rsidR="00EC76F0" w:rsidRDefault="00EC76F0" w:rsidP="00EC76F0">
            <w:pPr>
              <w:pStyle w:val="Bodycopy"/>
              <w:spacing w:before="0"/>
            </w:pPr>
            <w:r>
              <w:t xml:space="preserve">St. Charles </w:t>
            </w:r>
          </w:p>
          <w:p w14:paraId="5DBF23E1" w14:textId="77777777" w:rsidR="00EC76F0" w:rsidRDefault="00EC76F0" w:rsidP="00EC76F0">
            <w:pPr>
              <w:pStyle w:val="Bodycopy"/>
              <w:spacing w:before="0"/>
            </w:pPr>
            <w:r>
              <w:lastRenderedPageBreak/>
              <w:t xml:space="preserve">St. Helena </w:t>
            </w:r>
          </w:p>
          <w:p w14:paraId="08D0473B" w14:textId="77777777" w:rsidR="00EC76F0" w:rsidRDefault="00EC76F0" w:rsidP="00EC76F0">
            <w:pPr>
              <w:pStyle w:val="Bodycopy"/>
              <w:spacing w:before="0"/>
            </w:pPr>
            <w:r>
              <w:t xml:space="preserve">St. James </w:t>
            </w:r>
          </w:p>
          <w:p w14:paraId="62043922" w14:textId="7FAC0373" w:rsidR="00E0396C" w:rsidRPr="00F61069" w:rsidRDefault="00EC76F0" w:rsidP="00E0396C">
            <w:pPr>
              <w:pStyle w:val="Bodycopy"/>
              <w:spacing w:before="0"/>
            </w:pPr>
            <w:r>
              <w:t>St. John the Baptist</w:t>
            </w:r>
          </w:p>
        </w:tc>
        <w:tc>
          <w:tcPr>
            <w:tcW w:w="3299" w:type="dxa"/>
            <w:tcBorders>
              <w:top w:val="single" w:sz="12" w:space="0" w:color="003265"/>
              <w:left w:val="single" w:sz="4" w:space="0" w:color="003265"/>
              <w:bottom w:val="single" w:sz="12" w:space="0" w:color="003265"/>
              <w:right w:val="single" w:sz="4" w:space="0" w:color="003265"/>
            </w:tcBorders>
            <w:vAlign w:val="center"/>
          </w:tcPr>
          <w:p w14:paraId="6E03A209" w14:textId="77777777" w:rsidR="009070AC" w:rsidRDefault="009070AC" w:rsidP="00EC76F0">
            <w:pPr>
              <w:pStyle w:val="Bodycopy"/>
              <w:spacing w:before="0"/>
            </w:pPr>
          </w:p>
          <w:p w14:paraId="40C76399" w14:textId="3F31A13E" w:rsidR="00EC76F0" w:rsidRDefault="00EC76F0" w:rsidP="00EC76F0">
            <w:pPr>
              <w:pStyle w:val="Bodycopy"/>
              <w:spacing w:before="0"/>
            </w:pPr>
            <w:r>
              <w:t xml:space="preserve">St. Martin </w:t>
            </w:r>
          </w:p>
          <w:p w14:paraId="3C44A9D1" w14:textId="77777777" w:rsidR="00EC76F0" w:rsidRDefault="00EC76F0" w:rsidP="00EC76F0">
            <w:pPr>
              <w:pStyle w:val="Bodycopy"/>
              <w:spacing w:before="0"/>
            </w:pPr>
            <w:r>
              <w:t xml:space="preserve">St. Mary </w:t>
            </w:r>
          </w:p>
          <w:p w14:paraId="31338A79" w14:textId="77777777" w:rsidR="00EC76F0" w:rsidRDefault="00EC76F0" w:rsidP="00EC76F0">
            <w:pPr>
              <w:pStyle w:val="Bodycopy"/>
              <w:spacing w:before="0"/>
            </w:pPr>
            <w:r>
              <w:t xml:space="preserve">St. Tammany </w:t>
            </w:r>
          </w:p>
          <w:p w14:paraId="06A70139" w14:textId="293CBE4C" w:rsidR="00997A37" w:rsidRDefault="00997A37" w:rsidP="00EC76F0">
            <w:pPr>
              <w:pStyle w:val="Bodycopy"/>
              <w:spacing w:before="0"/>
            </w:pPr>
            <w:r>
              <w:t>Tangipahoa</w:t>
            </w:r>
          </w:p>
          <w:p w14:paraId="21540BBE" w14:textId="77777777" w:rsidR="00EC76F0" w:rsidRDefault="00EC76F0" w:rsidP="00EC76F0">
            <w:pPr>
              <w:pStyle w:val="Bodycopy"/>
              <w:spacing w:before="0"/>
            </w:pPr>
            <w:r>
              <w:lastRenderedPageBreak/>
              <w:t xml:space="preserve">Terrebonne </w:t>
            </w:r>
          </w:p>
          <w:p w14:paraId="30532BF3" w14:textId="77777777" w:rsidR="00EC76F0" w:rsidRDefault="00EC76F0" w:rsidP="00EC76F0">
            <w:pPr>
              <w:pStyle w:val="Bodycopy"/>
              <w:spacing w:before="0"/>
            </w:pPr>
            <w:r>
              <w:t xml:space="preserve">Washington </w:t>
            </w:r>
          </w:p>
          <w:p w14:paraId="776A89EC" w14:textId="01C9DE66" w:rsidR="00E0396C" w:rsidRPr="00F61069" w:rsidRDefault="00EC76F0" w:rsidP="00EC76F0">
            <w:pPr>
              <w:pStyle w:val="Bodycopy"/>
              <w:spacing w:before="0" w:line="240" w:lineRule="auto"/>
            </w:pPr>
            <w:r>
              <w:t>West Feliciana</w:t>
            </w:r>
          </w:p>
        </w:tc>
      </w:tr>
    </w:tbl>
    <w:p w14:paraId="7F51A0BD" w14:textId="77777777" w:rsidR="00E0396C" w:rsidRDefault="00E0396C"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7A2E1C" w:rsidRPr="00E03B6D" w14:paraId="5EBE13C9"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3C5A18A6" w14:textId="7EE80B1D" w:rsidR="007A2E1C" w:rsidRDefault="00FE5ACA" w:rsidP="00A23E29">
            <w:pPr>
              <w:pStyle w:val="Bodycopy"/>
              <w:spacing w:before="0"/>
              <w:rPr>
                <w:b/>
                <w:bCs w:val="0"/>
              </w:rPr>
            </w:pPr>
            <w:r>
              <w:rPr>
                <w:b/>
                <w:bCs w:val="0"/>
              </w:rPr>
              <w:t>Florida</w:t>
            </w:r>
            <w:r w:rsidR="007A2E1C">
              <w:rPr>
                <w:b/>
                <w:bCs w:val="0"/>
              </w:rPr>
              <w:t xml:space="preserve"> Hurricane </w:t>
            </w:r>
            <w:r>
              <w:rPr>
                <w:b/>
                <w:bCs w:val="0"/>
              </w:rPr>
              <w:t>Helene</w:t>
            </w:r>
            <w:r w:rsidR="007A2E1C">
              <w:rPr>
                <w:b/>
                <w:bCs w:val="0"/>
              </w:rPr>
              <w:t xml:space="preserve"> – </w:t>
            </w:r>
            <w:r>
              <w:rPr>
                <w:b/>
                <w:bCs w:val="0"/>
              </w:rPr>
              <w:t>Florida</w:t>
            </w:r>
            <w:r w:rsidR="007A2E1C">
              <w:rPr>
                <w:b/>
                <w:bCs w:val="0"/>
              </w:rPr>
              <w:t xml:space="preserve"> Counties – </w:t>
            </w:r>
            <w:hyperlink r:id="rId44" w:history="1">
              <w:r w:rsidR="001D72B9" w:rsidRPr="001D72B9">
                <w:rPr>
                  <w:rStyle w:val="Hyperlink"/>
                  <w:b/>
                  <w:bCs w:val="0"/>
                </w:rPr>
                <w:t>DR-4828-FL</w:t>
              </w:r>
            </w:hyperlink>
          </w:p>
          <w:p w14:paraId="67706ACC" w14:textId="6E844E0E" w:rsidR="007A2E1C" w:rsidRPr="00E03B6D" w:rsidRDefault="007A2E1C" w:rsidP="00A23E29">
            <w:pPr>
              <w:pStyle w:val="Bodycopy"/>
              <w:spacing w:before="0"/>
            </w:pPr>
            <w:r>
              <w:t xml:space="preserve">Note: The automatic EUC policy applies to the following counties in </w:t>
            </w:r>
            <w:r w:rsidR="00FE5ACA">
              <w:t>Florida</w:t>
            </w:r>
            <w:r>
              <w:t>:</w:t>
            </w:r>
          </w:p>
        </w:tc>
      </w:tr>
      <w:tr w:rsidR="007A2E1C" w:rsidRPr="007355A4" w14:paraId="4CE2C30D" w14:textId="77777777" w:rsidTr="00241847">
        <w:trPr>
          <w:trHeight w:val="3966"/>
        </w:trPr>
        <w:tc>
          <w:tcPr>
            <w:tcW w:w="3298" w:type="dxa"/>
            <w:tcBorders>
              <w:top w:val="single" w:sz="12" w:space="0" w:color="003265"/>
              <w:left w:val="single" w:sz="4" w:space="0" w:color="003265"/>
              <w:bottom w:val="single" w:sz="12" w:space="0" w:color="003265"/>
              <w:right w:val="single" w:sz="4" w:space="0" w:color="003265"/>
            </w:tcBorders>
            <w:vAlign w:val="center"/>
          </w:tcPr>
          <w:p w14:paraId="3D09F3A4" w14:textId="77777777" w:rsidR="007A2E1C" w:rsidRPr="00E03B6D" w:rsidRDefault="007A2E1C" w:rsidP="00A23E29">
            <w:pPr>
              <w:pStyle w:val="Bodycopy"/>
              <w:spacing w:before="0"/>
              <w:rPr>
                <w:b/>
                <w:bCs w:val="0"/>
              </w:rPr>
            </w:pPr>
            <w:r w:rsidRPr="00E03B6D">
              <w:rPr>
                <w:b/>
                <w:bCs w:val="0"/>
              </w:rPr>
              <w:t>PA-A</w:t>
            </w:r>
          </w:p>
          <w:p w14:paraId="0F4EA52F" w14:textId="77777777" w:rsidR="00376108" w:rsidRDefault="00376108">
            <w:pPr>
              <w:pStyle w:val="Bodycopy"/>
              <w:spacing w:before="0"/>
            </w:pPr>
            <w:r>
              <w:t>Alachua</w:t>
            </w:r>
          </w:p>
          <w:p w14:paraId="1067CB64" w14:textId="4E18D40B" w:rsidR="00AE0378" w:rsidRDefault="00AE0378">
            <w:pPr>
              <w:pStyle w:val="Bodycopy"/>
              <w:spacing w:before="0"/>
            </w:pPr>
            <w:r>
              <w:t>Baker</w:t>
            </w:r>
          </w:p>
          <w:p w14:paraId="554397AF" w14:textId="77777777" w:rsidR="00376108" w:rsidRDefault="00376108">
            <w:pPr>
              <w:pStyle w:val="Bodycopy"/>
              <w:spacing w:before="0"/>
            </w:pPr>
            <w:r>
              <w:t>Bradford</w:t>
            </w:r>
          </w:p>
          <w:p w14:paraId="1E17537F" w14:textId="605C700D" w:rsidR="00612215" w:rsidRDefault="00612215" w:rsidP="00AD0391">
            <w:pPr>
              <w:pStyle w:val="Bodycopy"/>
              <w:spacing w:before="0"/>
            </w:pPr>
            <w:r>
              <w:t xml:space="preserve">Charlotte </w:t>
            </w:r>
          </w:p>
          <w:p w14:paraId="28CEDBB0" w14:textId="77777777" w:rsidR="00946AFA" w:rsidRDefault="00612215" w:rsidP="00AD0391">
            <w:pPr>
              <w:pStyle w:val="Bodycopy"/>
              <w:spacing w:before="0"/>
            </w:pPr>
            <w:r>
              <w:t>Citrus</w:t>
            </w:r>
          </w:p>
          <w:p w14:paraId="7FEAF62A" w14:textId="0EC9314A" w:rsidR="00612215" w:rsidRDefault="00946AFA" w:rsidP="00AD0391">
            <w:pPr>
              <w:pStyle w:val="Bodycopy"/>
              <w:spacing w:before="0"/>
            </w:pPr>
            <w:r>
              <w:t>Clay</w:t>
            </w:r>
            <w:r w:rsidR="00612215">
              <w:t xml:space="preserve"> </w:t>
            </w:r>
          </w:p>
          <w:p w14:paraId="792CC6ED" w14:textId="08542841" w:rsidR="00AE0378" w:rsidRDefault="00AE0378" w:rsidP="00AD0391">
            <w:pPr>
              <w:pStyle w:val="Bodycopy"/>
              <w:spacing w:before="0"/>
            </w:pPr>
            <w:r>
              <w:t>Collier</w:t>
            </w:r>
          </w:p>
          <w:p w14:paraId="73F2B0F3" w14:textId="77777777" w:rsidR="00612215" w:rsidRDefault="00612215" w:rsidP="00AD0391">
            <w:pPr>
              <w:pStyle w:val="Bodycopy"/>
              <w:spacing w:before="0"/>
            </w:pPr>
            <w:r>
              <w:t xml:space="preserve">Columbia </w:t>
            </w:r>
          </w:p>
          <w:p w14:paraId="1801F3BF" w14:textId="77777777" w:rsidR="00376108" w:rsidRDefault="00612215">
            <w:pPr>
              <w:pStyle w:val="Bodycopy"/>
              <w:spacing w:before="0"/>
            </w:pPr>
            <w:r>
              <w:t>Dixie</w:t>
            </w:r>
          </w:p>
          <w:p w14:paraId="407B58AF" w14:textId="309C2E4E" w:rsidR="00612215" w:rsidRDefault="00376108" w:rsidP="00AD0391">
            <w:pPr>
              <w:pStyle w:val="Bodycopy"/>
              <w:spacing w:before="0"/>
            </w:pPr>
            <w:r>
              <w:t>Duval</w:t>
            </w:r>
            <w:r w:rsidR="00612215">
              <w:t xml:space="preserve"> </w:t>
            </w:r>
          </w:p>
          <w:p w14:paraId="0B54819D" w14:textId="77777777" w:rsidR="00376108" w:rsidRDefault="00612215">
            <w:pPr>
              <w:pStyle w:val="Bodycopy"/>
              <w:spacing w:before="0"/>
            </w:pPr>
            <w:r>
              <w:t>Franklin</w:t>
            </w:r>
          </w:p>
          <w:p w14:paraId="41D4AA74" w14:textId="1647D255" w:rsidR="007A2E1C" w:rsidRPr="00E03B6D" w:rsidRDefault="00376108" w:rsidP="00337DE2">
            <w:pPr>
              <w:pStyle w:val="Bodycopy"/>
              <w:spacing w:before="0"/>
            </w:pPr>
            <w:r>
              <w:t>Gads</w:t>
            </w:r>
            <w:r w:rsidR="006F2423">
              <w:t>den</w:t>
            </w:r>
            <w:r w:rsidR="00612215">
              <w:t xml:space="preserve"> </w:t>
            </w:r>
          </w:p>
        </w:tc>
        <w:tc>
          <w:tcPr>
            <w:tcW w:w="3298" w:type="dxa"/>
            <w:tcBorders>
              <w:top w:val="single" w:sz="12" w:space="0" w:color="003265"/>
              <w:left w:val="single" w:sz="4" w:space="0" w:color="003265"/>
              <w:bottom w:val="single" w:sz="12" w:space="0" w:color="003265"/>
              <w:right w:val="single" w:sz="4" w:space="0" w:color="003265"/>
            </w:tcBorders>
            <w:vAlign w:val="center"/>
          </w:tcPr>
          <w:p w14:paraId="563EF9FC" w14:textId="77777777" w:rsidR="000A04F9" w:rsidRDefault="000A04F9" w:rsidP="006F2423">
            <w:pPr>
              <w:pStyle w:val="Bodycopy"/>
              <w:spacing w:before="0"/>
            </w:pPr>
          </w:p>
          <w:p w14:paraId="57B5F43C" w14:textId="40D8BFB3" w:rsidR="00337DE2" w:rsidRDefault="00337DE2" w:rsidP="006F2423">
            <w:pPr>
              <w:pStyle w:val="Bodycopy"/>
              <w:spacing w:before="0"/>
            </w:pPr>
            <w:r>
              <w:t>Gilchrist</w:t>
            </w:r>
          </w:p>
          <w:p w14:paraId="2FB1EA65" w14:textId="3D78A099" w:rsidR="006F2423" w:rsidRDefault="006F2423" w:rsidP="006F2423">
            <w:pPr>
              <w:pStyle w:val="Bodycopy"/>
              <w:spacing w:before="0"/>
            </w:pPr>
            <w:r>
              <w:t xml:space="preserve">Gulf </w:t>
            </w:r>
          </w:p>
          <w:p w14:paraId="2F5F0BBF" w14:textId="77777777" w:rsidR="006F2423" w:rsidRDefault="006F2423" w:rsidP="006F2423">
            <w:pPr>
              <w:pStyle w:val="Bodycopy"/>
              <w:spacing w:before="0"/>
            </w:pPr>
            <w:r>
              <w:t xml:space="preserve">Hamilton </w:t>
            </w:r>
          </w:p>
          <w:p w14:paraId="32A0FA1B" w14:textId="092018AB" w:rsidR="00C720C6" w:rsidRDefault="00C720C6" w:rsidP="00AD0391">
            <w:pPr>
              <w:pStyle w:val="Bodycopy"/>
              <w:spacing w:before="0"/>
            </w:pPr>
            <w:r>
              <w:t xml:space="preserve">Hernando </w:t>
            </w:r>
          </w:p>
          <w:p w14:paraId="64A7B194" w14:textId="77777777" w:rsidR="00C720C6" w:rsidRDefault="00C720C6" w:rsidP="00AD0391">
            <w:pPr>
              <w:pStyle w:val="Bodycopy"/>
              <w:spacing w:before="0"/>
            </w:pPr>
            <w:r>
              <w:t xml:space="preserve">Hillsborough </w:t>
            </w:r>
          </w:p>
          <w:p w14:paraId="10545775" w14:textId="77777777" w:rsidR="00C720C6" w:rsidRDefault="00C720C6" w:rsidP="00AD0391">
            <w:pPr>
              <w:pStyle w:val="Bodycopy"/>
              <w:spacing w:before="0"/>
            </w:pPr>
            <w:r>
              <w:t xml:space="preserve">Jefferson </w:t>
            </w:r>
          </w:p>
          <w:p w14:paraId="0EABCB12" w14:textId="77777777" w:rsidR="00C720C6" w:rsidRDefault="00C720C6" w:rsidP="00AD0391">
            <w:pPr>
              <w:pStyle w:val="Bodycopy"/>
              <w:spacing w:before="0"/>
            </w:pPr>
            <w:r>
              <w:t xml:space="preserve">Lafayette </w:t>
            </w:r>
          </w:p>
          <w:p w14:paraId="6F9A216A" w14:textId="77777777" w:rsidR="00C720C6" w:rsidRDefault="00C720C6" w:rsidP="00AD0391">
            <w:pPr>
              <w:pStyle w:val="Bodycopy"/>
              <w:spacing w:before="0"/>
            </w:pPr>
            <w:r>
              <w:t xml:space="preserve">Lee </w:t>
            </w:r>
          </w:p>
          <w:p w14:paraId="0700E256" w14:textId="77777777" w:rsidR="00C720C6" w:rsidRDefault="00C720C6" w:rsidP="00AD0391">
            <w:pPr>
              <w:pStyle w:val="Bodycopy"/>
              <w:spacing w:before="0"/>
            </w:pPr>
            <w:r>
              <w:t xml:space="preserve">Leon </w:t>
            </w:r>
          </w:p>
          <w:p w14:paraId="11C04692" w14:textId="77777777" w:rsidR="006F2423" w:rsidRDefault="00C720C6">
            <w:pPr>
              <w:pStyle w:val="Bodycopy"/>
              <w:spacing w:before="0"/>
            </w:pPr>
            <w:r>
              <w:t>Levy</w:t>
            </w:r>
          </w:p>
          <w:p w14:paraId="47F7B66A" w14:textId="65564C49" w:rsidR="00C720C6" w:rsidRDefault="006F2423" w:rsidP="00AD0391">
            <w:pPr>
              <w:pStyle w:val="Bodycopy"/>
              <w:spacing w:before="0"/>
            </w:pPr>
            <w:r>
              <w:t>Liberty</w:t>
            </w:r>
            <w:r w:rsidR="00C720C6">
              <w:t xml:space="preserve"> </w:t>
            </w:r>
          </w:p>
          <w:p w14:paraId="7749306D" w14:textId="06BF7EB8" w:rsidR="00567432" w:rsidRPr="00E03B6D" w:rsidRDefault="00C73F7B" w:rsidP="00A23E29">
            <w:pPr>
              <w:pStyle w:val="Bodycopy"/>
              <w:spacing w:before="0"/>
            </w:pPr>
            <w:r>
              <w:t>Madiso</w:t>
            </w:r>
            <w:r w:rsidR="000A04F9">
              <w:t>n</w:t>
            </w:r>
          </w:p>
        </w:tc>
        <w:tc>
          <w:tcPr>
            <w:tcW w:w="3299" w:type="dxa"/>
            <w:tcBorders>
              <w:top w:val="single" w:sz="12" w:space="0" w:color="003265"/>
              <w:left w:val="single" w:sz="4" w:space="0" w:color="003265"/>
              <w:bottom w:val="single" w:sz="12" w:space="0" w:color="003265"/>
              <w:right w:val="single" w:sz="4" w:space="0" w:color="003265"/>
            </w:tcBorders>
            <w:vAlign w:val="center"/>
          </w:tcPr>
          <w:p w14:paraId="6A1898D1" w14:textId="77777777" w:rsidR="000A04F9" w:rsidRDefault="000A04F9" w:rsidP="00AD0391">
            <w:pPr>
              <w:pStyle w:val="Bodycopy"/>
              <w:spacing w:before="0"/>
            </w:pPr>
            <w:r>
              <w:t xml:space="preserve">Manatee </w:t>
            </w:r>
          </w:p>
          <w:p w14:paraId="1D729C06" w14:textId="1AAFECB5" w:rsidR="007721B3" w:rsidRDefault="007721B3" w:rsidP="00AD0391">
            <w:pPr>
              <w:pStyle w:val="Bodycopy"/>
              <w:spacing w:before="0"/>
            </w:pPr>
            <w:r>
              <w:t>Marion</w:t>
            </w:r>
          </w:p>
          <w:p w14:paraId="6740D5B3" w14:textId="58F540FD" w:rsidR="00C73F7B" w:rsidRDefault="00C73F7B" w:rsidP="00AD0391">
            <w:pPr>
              <w:pStyle w:val="Bodycopy"/>
              <w:spacing w:before="0"/>
            </w:pPr>
            <w:r>
              <w:t>Nass</w:t>
            </w:r>
            <w:r w:rsidR="00990E31">
              <w:t>au</w:t>
            </w:r>
          </w:p>
          <w:p w14:paraId="61301555" w14:textId="77777777" w:rsidR="00C720C6" w:rsidRDefault="00C720C6" w:rsidP="00AD0391">
            <w:pPr>
              <w:pStyle w:val="Bodycopy"/>
              <w:spacing w:before="0"/>
            </w:pPr>
            <w:r>
              <w:t xml:space="preserve">Pasco </w:t>
            </w:r>
          </w:p>
          <w:p w14:paraId="0CAF4941" w14:textId="77777777" w:rsidR="00C720C6" w:rsidRDefault="00C720C6" w:rsidP="00AD0391">
            <w:pPr>
              <w:pStyle w:val="Bodycopy"/>
              <w:spacing w:before="0"/>
            </w:pPr>
            <w:r>
              <w:t xml:space="preserve">Pinellas </w:t>
            </w:r>
          </w:p>
          <w:p w14:paraId="518CE4F8" w14:textId="0B789F38" w:rsidR="00990E31" w:rsidRDefault="00990E31" w:rsidP="00AD0391">
            <w:pPr>
              <w:pStyle w:val="Bodycopy"/>
              <w:spacing w:before="0"/>
            </w:pPr>
            <w:r>
              <w:t>Putnam</w:t>
            </w:r>
          </w:p>
          <w:p w14:paraId="3B9A0141" w14:textId="77777777" w:rsidR="00C720C6" w:rsidRDefault="00C720C6" w:rsidP="00AD0391">
            <w:pPr>
              <w:pStyle w:val="Bodycopy"/>
              <w:spacing w:before="0"/>
            </w:pPr>
            <w:r>
              <w:t xml:space="preserve">Sarasota </w:t>
            </w:r>
          </w:p>
          <w:p w14:paraId="6A6D1A32" w14:textId="57C91577" w:rsidR="007721B3" w:rsidRDefault="007721B3" w:rsidP="00AD0391">
            <w:pPr>
              <w:pStyle w:val="Bodycopy"/>
              <w:spacing w:before="0"/>
            </w:pPr>
            <w:r>
              <w:t>Sumter</w:t>
            </w:r>
          </w:p>
          <w:p w14:paraId="1E2EEEC3" w14:textId="77777777" w:rsidR="00C720C6" w:rsidRDefault="00C720C6" w:rsidP="00AD0391">
            <w:pPr>
              <w:pStyle w:val="Bodycopy"/>
              <w:spacing w:before="0"/>
            </w:pPr>
            <w:r>
              <w:t xml:space="preserve">Suwannee </w:t>
            </w:r>
          </w:p>
          <w:p w14:paraId="098A61A5" w14:textId="77777777" w:rsidR="00C720C6" w:rsidRDefault="00C720C6">
            <w:pPr>
              <w:pStyle w:val="Bodycopy"/>
              <w:spacing w:before="0"/>
            </w:pPr>
            <w:r>
              <w:t xml:space="preserve">Taylor </w:t>
            </w:r>
          </w:p>
          <w:p w14:paraId="4C34023B" w14:textId="2545DF29" w:rsidR="006F2423" w:rsidRDefault="006F2423" w:rsidP="00AD0391">
            <w:pPr>
              <w:pStyle w:val="Bodycopy"/>
              <w:spacing w:before="0"/>
            </w:pPr>
            <w:r>
              <w:t>Union</w:t>
            </w:r>
          </w:p>
          <w:p w14:paraId="4DD3AEB9" w14:textId="1CD0B044" w:rsidR="007A2E1C" w:rsidRPr="007355A4" w:rsidRDefault="00C720C6" w:rsidP="00C720C6">
            <w:pPr>
              <w:pStyle w:val="Bodycopy"/>
              <w:spacing w:before="0" w:line="240" w:lineRule="auto"/>
            </w:pPr>
            <w:r>
              <w:t>Wakulla</w:t>
            </w:r>
          </w:p>
        </w:tc>
      </w:tr>
      <w:tr w:rsidR="007A2E1C" w:rsidRPr="00F61069" w14:paraId="7E125E0F" w14:textId="77777777" w:rsidTr="00A23E29">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3261AD61" w14:textId="77777777" w:rsidR="007A2E1C" w:rsidRPr="00E03B6D" w:rsidRDefault="007A2E1C" w:rsidP="00A23E29">
            <w:pPr>
              <w:pStyle w:val="Bodycopy"/>
              <w:spacing w:before="0"/>
              <w:rPr>
                <w:b/>
                <w:bCs w:val="0"/>
              </w:rPr>
            </w:pPr>
            <w:r w:rsidRPr="00E03B6D">
              <w:rPr>
                <w:b/>
                <w:bCs w:val="0"/>
              </w:rPr>
              <w:t>PA-B</w:t>
            </w:r>
          </w:p>
          <w:p w14:paraId="57B4E6D2" w14:textId="77777777" w:rsidR="002079DD" w:rsidRDefault="002079DD" w:rsidP="002079DD">
            <w:pPr>
              <w:pStyle w:val="Bodycopy"/>
              <w:spacing w:before="0"/>
            </w:pPr>
            <w:r>
              <w:t>Alachua</w:t>
            </w:r>
          </w:p>
          <w:p w14:paraId="59F7D81C" w14:textId="120497DA" w:rsidR="007721B3" w:rsidRDefault="007721B3" w:rsidP="002079DD">
            <w:pPr>
              <w:pStyle w:val="Bodycopy"/>
              <w:spacing w:before="0"/>
            </w:pPr>
            <w:r>
              <w:t>Baker</w:t>
            </w:r>
          </w:p>
          <w:p w14:paraId="1994E315" w14:textId="3E92167C" w:rsidR="00377A0B" w:rsidRDefault="00377A0B" w:rsidP="002079DD">
            <w:pPr>
              <w:pStyle w:val="Bodycopy"/>
              <w:spacing w:before="0"/>
            </w:pPr>
            <w:r>
              <w:t>Bay</w:t>
            </w:r>
          </w:p>
          <w:p w14:paraId="5207DFFA" w14:textId="77777777" w:rsidR="002079DD" w:rsidRDefault="002079DD" w:rsidP="002079DD">
            <w:pPr>
              <w:pStyle w:val="Bodycopy"/>
              <w:spacing w:before="0"/>
            </w:pPr>
            <w:r>
              <w:t>Bradford</w:t>
            </w:r>
          </w:p>
          <w:p w14:paraId="38B0E403" w14:textId="66567D90" w:rsidR="00377A0B" w:rsidRDefault="00377A0B" w:rsidP="002079DD">
            <w:pPr>
              <w:pStyle w:val="Bodycopy"/>
              <w:spacing w:before="0"/>
            </w:pPr>
            <w:r>
              <w:t>Calhoun</w:t>
            </w:r>
          </w:p>
          <w:p w14:paraId="132863EC" w14:textId="77777777" w:rsidR="002079DD" w:rsidRDefault="002079DD" w:rsidP="002079DD">
            <w:pPr>
              <w:pStyle w:val="Bodycopy"/>
              <w:spacing w:before="0"/>
            </w:pPr>
            <w:r>
              <w:t xml:space="preserve">Charlotte </w:t>
            </w:r>
          </w:p>
          <w:p w14:paraId="0F8E1002" w14:textId="77777777" w:rsidR="002079DD" w:rsidRDefault="002079DD" w:rsidP="002079DD">
            <w:pPr>
              <w:pStyle w:val="Bodycopy"/>
              <w:spacing w:before="0"/>
            </w:pPr>
            <w:r>
              <w:t xml:space="preserve">Citrus </w:t>
            </w:r>
          </w:p>
          <w:p w14:paraId="440AA8C8" w14:textId="08D8499C" w:rsidR="000A04F9" w:rsidRDefault="000A04F9" w:rsidP="002079DD">
            <w:pPr>
              <w:pStyle w:val="Bodycopy"/>
              <w:spacing w:before="0"/>
            </w:pPr>
            <w:r>
              <w:t>Clay</w:t>
            </w:r>
          </w:p>
          <w:p w14:paraId="151611CF" w14:textId="6F80AE0B" w:rsidR="00377A0B" w:rsidRDefault="00377A0B" w:rsidP="002079DD">
            <w:pPr>
              <w:pStyle w:val="Bodycopy"/>
              <w:spacing w:before="0"/>
            </w:pPr>
            <w:r>
              <w:t>Collier</w:t>
            </w:r>
          </w:p>
          <w:p w14:paraId="5808C3D7" w14:textId="77777777" w:rsidR="002079DD" w:rsidRDefault="002079DD" w:rsidP="002079DD">
            <w:pPr>
              <w:pStyle w:val="Bodycopy"/>
              <w:spacing w:before="0"/>
            </w:pPr>
            <w:r>
              <w:t xml:space="preserve">Columbia </w:t>
            </w:r>
          </w:p>
          <w:p w14:paraId="634DE1E6" w14:textId="77777777" w:rsidR="002079DD" w:rsidRDefault="002079DD" w:rsidP="002079DD">
            <w:pPr>
              <w:pStyle w:val="Bodycopy"/>
              <w:spacing w:before="0"/>
            </w:pPr>
            <w:r>
              <w:t>Dixie</w:t>
            </w:r>
          </w:p>
          <w:p w14:paraId="3DE029BE" w14:textId="77777777" w:rsidR="002079DD" w:rsidRDefault="002079DD" w:rsidP="002079DD">
            <w:pPr>
              <w:pStyle w:val="Bodycopy"/>
              <w:spacing w:before="0"/>
            </w:pPr>
            <w:r>
              <w:t xml:space="preserve">Duval </w:t>
            </w:r>
          </w:p>
          <w:p w14:paraId="7CA22C4D" w14:textId="3A8BD4C7" w:rsidR="00CB0072" w:rsidRDefault="00CB0072" w:rsidP="002079DD">
            <w:pPr>
              <w:pStyle w:val="Bodycopy"/>
              <w:spacing w:before="0"/>
            </w:pPr>
            <w:r>
              <w:t>Escambia</w:t>
            </w:r>
          </w:p>
          <w:p w14:paraId="5BAE3B28" w14:textId="77777777" w:rsidR="002079DD" w:rsidRDefault="002079DD" w:rsidP="002079DD">
            <w:pPr>
              <w:pStyle w:val="Bodycopy"/>
              <w:spacing w:before="0"/>
            </w:pPr>
            <w:r>
              <w:t>Franklin</w:t>
            </w:r>
          </w:p>
          <w:p w14:paraId="46206544" w14:textId="77777777" w:rsidR="002079DD" w:rsidRDefault="002079DD" w:rsidP="002079DD">
            <w:pPr>
              <w:pStyle w:val="Bodycopy"/>
              <w:spacing w:before="0"/>
            </w:pPr>
            <w:r>
              <w:t xml:space="preserve">Gadsden </w:t>
            </w:r>
          </w:p>
          <w:p w14:paraId="68452C0A" w14:textId="083E7131" w:rsidR="007A2E1C" w:rsidRPr="00AD0391" w:rsidRDefault="002079DD" w:rsidP="00AD0391">
            <w:pPr>
              <w:pStyle w:val="Bodycopy"/>
              <w:spacing w:before="0"/>
            </w:pPr>
            <w:r>
              <w:t xml:space="preserve">Gilchrist </w:t>
            </w:r>
          </w:p>
        </w:tc>
        <w:tc>
          <w:tcPr>
            <w:tcW w:w="3298" w:type="dxa"/>
            <w:tcBorders>
              <w:top w:val="single" w:sz="12" w:space="0" w:color="003265"/>
              <w:left w:val="single" w:sz="4" w:space="0" w:color="003265"/>
              <w:bottom w:val="single" w:sz="12" w:space="0" w:color="003265"/>
              <w:right w:val="single" w:sz="4" w:space="0" w:color="003265"/>
            </w:tcBorders>
            <w:vAlign w:val="center"/>
          </w:tcPr>
          <w:p w14:paraId="53BE0752" w14:textId="77777777" w:rsidR="00863EC5" w:rsidRDefault="00863EC5" w:rsidP="00A23E29">
            <w:pPr>
              <w:pStyle w:val="Bodycopy"/>
              <w:spacing w:before="0"/>
            </w:pPr>
          </w:p>
          <w:p w14:paraId="198FDA78" w14:textId="77777777" w:rsidR="002079DD" w:rsidRDefault="002079DD" w:rsidP="002079DD">
            <w:pPr>
              <w:pStyle w:val="Bodycopy"/>
              <w:spacing w:before="0"/>
            </w:pPr>
            <w:r>
              <w:t xml:space="preserve">Gulf </w:t>
            </w:r>
          </w:p>
          <w:p w14:paraId="3EBCEC02" w14:textId="77777777" w:rsidR="002079DD" w:rsidRDefault="002079DD" w:rsidP="002079DD">
            <w:pPr>
              <w:pStyle w:val="Bodycopy"/>
              <w:spacing w:before="0"/>
            </w:pPr>
            <w:r>
              <w:t xml:space="preserve">Hamilton </w:t>
            </w:r>
          </w:p>
          <w:p w14:paraId="70B6EE54" w14:textId="77777777" w:rsidR="002079DD" w:rsidRDefault="002079DD" w:rsidP="002079DD">
            <w:pPr>
              <w:pStyle w:val="Bodycopy"/>
              <w:spacing w:before="0"/>
            </w:pPr>
            <w:r>
              <w:t xml:space="preserve">Hernando </w:t>
            </w:r>
          </w:p>
          <w:p w14:paraId="34E1F20B" w14:textId="77777777" w:rsidR="002079DD" w:rsidRDefault="002079DD" w:rsidP="002079DD">
            <w:pPr>
              <w:pStyle w:val="Bodycopy"/>
              <w:spacing w:before="0"/>
            </w:pPr>
            <w:r>
              <w:t xml:space="preserve">Hillsborough </w:t>
            </w:r>
          </w:p>
          <w:p w14:paraId="562B7144" w14:textId="3AA486F3" w:rsidR="00CB0072" w:rsidRDefault="00CB0072" w:rsidP="002079DD">
            <w:pPr>
              <w:pStyle w:val="Bodycopy"/>
              <w:spacing w:before="0"/>
            </w:pPr>
            <w:r>
              <w:t>Holmes</w:t>
            </w:r>
          </w:p>
          <w:p w14:paraId="7D540E7C" w14:textId="7D4B59CC" w:rsidR="00CB0072" w:rsidRDefault="00CB0072" w:rsidP="002079DD">
            <w:pPr>
              <w:pStyle w:val="Bodycopy"/>
              <w:spacing w:before="0"/>
            </w:pPr>
            <w:r>
              <w:t>Jackson</w:t>
            </w:r>
          </w:p>
          <w:p w14:paraId="5B0F6EA1" w14:textId="77777777" w:rsidR="002079DD" w:rsidRDefault="002079DD" w:rsidP="002079DD">
            <w:pPr>
              <w:pStyle w:val="Bodycopy"/>
              <w:spacing w:before="0"/>
            </w:pPr>
            <w:r>
              <w:t xml:space="preserve">Jefferson </w:t>
            </w:r>
          </w:p>
          <w:p w14:paraId="7A140022" w14:textId="77777777" w:rsidR="002079DD" w:rsidRDefault="002079DD" w:rsidP="002079DD">
            <w:pPr>
              <w:pStyle w:val="Bodycopy"/>
              <w:spacing w:before="0"/>
            </w:pPr>
            <w:r>
              <w:t xml:space="preserve">Lafayette </w:t>
            </w:r>
          </w:p>
          <w:p w14:paraId="6C561CE6" w14:textId="77777777" w:rsidR="002079DD" w:rsidRDefault="002079DD" w:rsidP="002079DD">
            <w:pPr>
              <w:pStyle w:val="Bodycopy"/>
              <w:spacing w:before="0"/>
            </w:pPr>
            <w:r>
              <w:t xml:space="preserve">Lee </w:t>
            </w:r>
          </w:p>
          <w:p w14:paraId="3E9F89D5" w14:textId="77777777" w:rsidR="002079DD" w:rsidRDefault="002079DD" w:rsidP="002079DD">
            <w:pPr>
              <w:pStyle w:val="Bodycopy"/>
              <w:spacing w:before="0"/>
            </w:pPr>
            <w:r>
              <w:t xml:space="preserve">Leon </w:t>
            </w:r>
          </w:p>
          <w:p w14:paraId="097787F9" w14:textId="77777777" w:rsidR="002079DD" w:rsidRDefault="002079DD" w:rsidP="002079DD">
            <w:pPr>
              <w:pStyle w:val="Bodycopy"/>
              <w:spacing w:before="0"/>
            </w:pPr>
            <w:r>
              <w:t>Levy</w:t>
            </w:r>
          </w:p>
          <w:p w14:paraId="71496F01" w14:textId="77777777" w:rsidR="007A2E1C" w:rsidRDefault="002079DD" w:rsidP="00D32D99">
            <w:pPr>
              <w:pStyle w:val="Bodycopy"/>
              <w:spacing w:before="0"/>
            </w:pPr>
            <w:r>
              <w:t xml:space="preserve">Liberty </w:t>
            </w:r>
          </w:p>
          <w:p w14:paraId="4A040DD0" w14:textId="77777777" w:rsidR="00990E31" w:rsidRDefault="00990E31" w:rsidP="00D32D99">
            <w:pPr>
              <w:pStyle w:val="Bodycopy"/>
              <w:spacing w:before="0"/>
            </w:pPr>
            <w:r>
              <w:t xml:space="preserve">Madison </w:t>
            </w:r>
          </w:p>
          <w:p w14:paraId="7E727F9E" w14:textId="77777777" w:rsidR="006B1445" w:rsidRDefault="006B1445" w:rsidP="00D32D99">
            <w:pPr>
              <w:pStyle w:val="Bodycopy"/>
              <w:spacing w:before="0"/>
            </w:pPr>
            <w:r>
              <w:t xml:space="preserve">Manatee </w:t>
            </w:r>
          </w:p>
          <w:p w14:paraId="653E63AD" w14:textId="77777777" w:rsidR="006B1445" w:rsidRDefault="006B1445" w:rsidP="00D32D99">
            <w:pPr>
              <w:pStyle w:val="Bodycopy"/>
              <w:spacing w:before="0"/>
            </w:pPr>
            <w:r>
              <w:t>Marion</w:t>
            </w:r>
          </w:p>
          <w:p w14:paraId="599AF7F9" w14:textId="1BDB06CE" w:rsidR="00863EC5" w:rsidRPr="00F61069" w:rsidRDefault="00863EC5" w:rsidP="00D32D99">
            <w:pPr>
              <w:pStyle w:val="Bodycopy"/>
              <w:spacing w:before="0"/>
            </w:pPr>
            <w:r>
              <w:t>Monroe</w:t>
            </w:r>
          </w:p>
        </w:tc>
        <w:tc>
          <w:tcPr>
            <w:tcW w:w="3299" w:type="dxa"/>
            <w:tcBorders>
              <w:top w:val="single" w:sz="12" w:space="0" w:color="003265"/>
              <w:left w:val="single" w:sz="4" w:space="0" w:color="003265"/>
              <w:bottom w:val="single" w:sz="12" w:space="0" w:color="003265"/>
              <w:right w:val="single" w:sz="4" w:space="0" w:color="003265"/>
            </w:tcBorders>
            <w:vAlign w:val="center"/>
          </w:tcPr>
          <w:p w14:paraId="1586A1CF" w14:textId="1B7B7D93" w:rsidR="00E37993" w:rsidRDefault="00E37993" w:rsidP="002079DD">
            <w:pPr>
              <w:pStyle w:val="Bodycopy"/>
              <w:spacing w:before="0"/>
            </w:pPr>
            <w:r>
              <w:t>Nassau</w:t>
            </w:r>
          </w:p>
          <w:p w14:paraId="2E75DBB7" w14:textId="27174BB4" w:rsidR="006B1445" w:rsidRDefault="006B1445" w:rsidP="002079DD">
            <w:pPr>
              <w:pStyle w:val="Bodycopy"/>
              <w:spacing w:before="0"/>
            </w:pPr>
            <w:r>
              <w:t>Okaloosa</w:t>
            </w:r>
          </w:p>
          <w:p w14:paraId="7F280D03" w14:textId="77777777" w:rsidR="002079DD" w:rsidRDefault="002079DD" w:rsidP="002079DD">
            <w:pPr>
              <w:pStyle w:val="Bodycopy"/>
              <w:spacing w:before="0"/>
            </w:pPr>
            <w:r>
              <w:t xml:space="preserve">Pasco </w:t>
            </w:r>
          </w:p>
          <w:p w14:paraId="3E883390" w14:textId="77777777" w:rsidR="002079DD" w:rsidRDefault="002079DD" w:rsidP="002079DD">
            <w:pPr>
              <w:pStyle w:val="Bodycopy"/>
              <w:spacing w:before="0"/>
            </w:pPr>
            <w:r>
              <w:t xml:space="preserve">Pinellas </w:t>
            </w:r>
          </w:p>
          <w:p w14:paraId="2B059689" w14:textId="7261FA3F" w:rsidR="00E37993" w:rsidRDefault="00E37993" w:rsidP="002079DD">
            <w:pPr>
              <w:pStyle w:val="Bodycopy"/>
              <w:spacing w:before="0"/>
            </w:pPr>
            <w:r>
              <w:t>Putnam</w:t>
            </w:r>
          </w:p>
          <w:p w14:paraId="32A1D0D3" w14:textId="36C25A84" w:rsidR="00385C48" w:rsidRDefault="00385C48" w:rsidP="002079DD">
            <w:pPr>
              <w:pStyle w:val="Bodycopy"/>
              <w:spacing w:before="0"/>
            </w:pPr>
            <w:r>
              <w:t>Santa Rosa</w:t>
            </w:r>
          </w:p>
          <w:p w14:paraId="0A2EDE60" w14:textId="77777777" w:rsidR="002079DD" w:rsidRDefault="002079DD" w:rsidP="002079DD">
            <w:pPr>
              <w:pStyle w:val="Bodycopy"/>
              <w:spacing w:before="0"/>
            </w:pPr>
            <w:r>
              <w:t xml:space="preserve">Sarasota </w:t>
            </w:r>
          </w:p>
          <w:p w14:paraId="266F0EE3" w14:textId="3128D7FF" w:rsidR="00385C48" w:rsidRDefault="00385C48" w:rsidP="002079DD">
            <w:pPr>
              <w:pStyle w:val="Bodycopy"/>
              <w:spacing w:before="0"/>
            </w:pPr>
            <w:r>
              <w:t>Sumter</w:t>
            </w:r>
          </w:p>
          <w:p w14:paraId="4315D228" w14:textId="77777777" w:rsidR="002079DD" w:rsidRDefault="002079DD" w:rsidP="002079DD">
            <w:pPr>
              <w:pStyle w:val="Bodycopy"/>
              <w:spacing w:before="0"/>
            </w:pPr>
            <w:r>
              <w:t xml:space="preserve">Suwannee </w:t>
            </w:r>
          </w:p>
          <w:p w14:paraId="372C14BC" w14:textId="77777777" w:rsidR="002079DD" w:rsidRDefault="002079DD" w:rsidP="002079DD">
            <w:pPr>
              <w:pStyle w:val="Bodycopy"/>
              <w:spacing w:before="0"/>
            </w:pPr>
            <w:r>
              <w:t xml:space="preserve">Taylor </w:t>
            </w:r>
          </w:p>
          <w:p w14:paraId="31243FB9" w14:textId="77777777" w:rsidR="002079DD" w:rsidRDefault="002079DD" w:rsidP="002079DD">
            <w:pPr>
              <w:pStyle w:val="Bodycopy"/>
              <w:spacing w:before="0"/>
            </w:pPr>
            <w:r>
              <w:t>Union</w:t>
            </w:r>
          </w:p>
          <w:p w14:paraId="582DD5FD" w14:textId="77777777" w:rsidR="007A2E1C" w:rsidRDefault="002079DD" w:rsidP="002079DD">
            <w:pPr>
              <w:pStyle w:val="Bodycopy"/>
              <w:spacing w:before="0" w:line="240" w:lineRule="auto"/>
            </w:pPr>
            <w:r>
              <w:t>Wakulla</w:t>
            </w:r>
          </w:p>
          <w:p w14:paraId="4051AA6D" w14:textId="77777777" w:rsidR="00385C48" w:rsidRDefault="00385C48" w:rsidP="002079DD">
            <w:pPr>
              <w:pStyle w:val="Bodycopy"/>
              <w:spacing w:before="0" w:line="240" w:lineRule="auto"/>
            </w:pPr>
            <w:r>
              <w:t xml:space="preserve">Walton </w:t>
            </w:r>
          </w:p>
          <w:p w14:paraId="2927FC9A" w14:textId="29928C1C" w:rsidR="00385C48" w:rsidRPr="00F61069" w:rsidRDefault="00385C48" w:rsidP="002079DD">
            <w:pPr>
              <w:pStyle w:val="Bodycopy"/>
              <w:spacing w:before="0" w:line="240" w:lineRule="auto"/>
            </w:pPr>
            <w:r>
              <w:t>Washington</w:t>
            </w:r>
          </w:p>
        </w:tc>
      </w:tr>
    </w:tbl>
    <w:p w14:paraId="4932141D" w14:textId="77777777" w:rsidR="007A2E1C" w:rsidRDefault="007A2E1C"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1D72B9" w:rsidRPr="00E03B6D" w14:paraId="44C584BA"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373088D6" w14:textId="6841C794" w:rsidR="001D72B9" w:rsidRDefault="001D72B9" w:rsidP="00A23E29">
            <w:pPr>
              <w:pStyle w:val="Bodycopy"/>
              <w:spacing w:before="0"/>
              <w:rPr>
                <w:b/>
                <w:bCs w:val="0"/>
              </w:rPr>
            </w:pPr>
            <w:r>
              <w:rPr>
                <w:b/>
                <w:bCs w:val="0"/>
              </w:rPr>
              <w:lastRenderedPageBreak/>
              <w:t xml:space="preserve">Georgia Hurricane Helene – Georgia Counties – </w:t>
            </w:r>
            <w:hyperlink r:id="rId45" w:history="1">
              <w:r w:rsidRPr="00AB7F48">
                <w:rPr>
                  <w:rStyle w:val="Hyperlink"/>
                  <w:b/>
                  <w:bCs w:val="0"/>
                </w:rPr>
                <w:t>DR-4830-GA</w:t>
              </w:r>
            </w:hyperlink>
          </w:p>
          <w:p w14:paraId="5BFE45B8" w14:textId="295010CB" w:rsidR="001D72B9" w:rsidRPr="00E03B6D" w:rsidRDefault="001D72B9" w:rsidP="00A23E29">
            <w:pPr>
              <w:pStyle w:val="Bodycopy"/>
              <w:spacing w:before="0"/>
            </w:pPr>
            <w:r>
              <w:t>Note: The automatic EUC policy applies to the following counties in Georgia:</w:t>
            </w:r>
          </w:p>
        </w:tc>
      </w:tr>
      <w:tr w:rsidR="001D72B9" w:rsidRPr="007355A4" w14:paraId="4AC6ECBA" w14:textId="77777777" w:rsidTr="00AD0391">
        <w:trPr>
          <w:trHeight w:val="96"/>
        </w:trPr>
        <w:tc>
          <w:tcPr>
            <w:tcW w:w="3298" w:type="dxa"/>
            <w:tcBorders>
              <w:top w:val="single" w:sz="12" w:space="0" w:color="003265"/>
              <w:left w:val="single" w:sz="4" w:space="0" w:color="003265"/>
              <w:bottom w:val="single" w:sz="12" w:space="0" w:color="003265"/>
              <w:right w:val="single" w:sz="4" w:space="0" w:color="003265"/>
            </w:tcBorders>
            <w:vAlign w:val="center"/>
          </w:tcPr>
          <w:p w14:paraId="6881A816" w14:textId="77777777" w:rsidR="001D72B9" w:rsidRPr="00E03B6D" w:rsidRDefault="001D72B9" w:rsidP="00A23E29">
            <w:pPr>
              <w:pStyle w:val="Bodycopy"/>
              <w:spacing w:before="0"/>
              <w:rPr>
                <w:b/>
                <w:bCs w:val="0"/>
              </w:rPr>
            </w:pPr>
            <w:r w:rsidRPr="00E03B6D">
              <w:rPr>
                <w:b/>
                <w:bCs w:val="0"/>
              </w:rPr>
              <w:t>PA-A</w:t>
            </w:r>
          </w:p>
          <w:p w14:paraId="0F7CAADE" w14:textId="77777777" w:rsidR="00130701" w:rsidRDefault="00130701" w:rsidP="00AD0391">
            <w:pPr>
              <w:pStyle w:val="Bodycopy"/>
              <w:spacing w:before="0"/>
            </w:pPr>
            <w:r>
              <w:t xml:space="preserve">Appling </w:t>
            </w:r>
          </w:p>
          <w:p w14:paraId="3CB3BE05" w14:textId="77777777" w:rsidR="00130701" w:rsidRDefault="00130701" w:rsidP="00AD0391">
            <w:pPr>
              <w:pStyle w:val="Bodycopy"/>
              <w:spacing w:before="0"/>
            </w:pPr>
            <w:r>
              <w:t xml:space="preserve">Atkinson </w:t>
            </w:r>
          </w:p>
          <w:p w14:paraId="706C1E8D" w14:textId="77777777" w:rsidR="007D2271" w:rsidRDefault="00130701" w:rsidP="00AD0391">
            <w:pPr>
              <w:pStyle w:val="Bodycopy"/>
              <w:spacing w:before="0"/>
            </w:pPr>
            <w:r>
              <w:t>Bacon</w:t>
            </w:r>
          </w:p>
          <w:p w14:paraId="16600A49" w14:textId="19D07D39" w:rsidR="00086CD2" w:rsidRDefault="00086CD2" w:rsidP="00AD0391">
            <w:pPr>
              <w:pStyle w:val="Bodycopy"/>
              <w:spacing w:before="0"/>
            </w:pPr>
            <w:r>
              <w:t>Baldwin</w:t>
            </w:r>
          </w:p>
          <w:p w14:paraId="568DA892" w14:textId="6983D109" w:rsidR="00130701" w:rsidRDefault="007D2271" w:rsidP="00AD0391">
            <w:pPr>
              <w:pStyle w:val="Bodycopy"/>
              <w:spacing w:before="0"/>
            </w:pPr>
            <w:r>
              <w:t>Banks</w:t>
            </w:r>
            <w:r w:rsidR="00130701">
              <w:t xml:space="preserve"> </w:t>
            </w:r>
          </w:p>
          <w:p w14:paraId="1388D251" w14:textId="77777777" w:rsidR="00130701" w:rsidRDefault="00130701" w:rsidP="00AD0391">
            <w:pPr>
              <w:pStyle w:val="Bodycopy"/>
              <w:spacing w:before="0"/>
            </w:pPr>
            <w:r>
              <w:t xml:space="preserve">Ben Hill </w:t>
            </w:r>
          </w:p>
          <w:p w14:paraId="4314D8BD" w14:textId="77777777" w:rsidR="007D2271" w:rsidRDefault="00130701" w:rsidP="00AD0391">
            <w:pPr>
              <w:pStyle w:val="Bodycopy"/>
              <w:spacing w:before="0"/>
            </w:pPr>
            <w:r>
              <w:t>Berrien</w:t>
            </w:r>
          </w:p>
          <w:p w14:paraId="02F928C6" w14:textId="75ADB686" w:rsidR="00130701" w:rsidRDefault="007D2271" w:rsidP="00AD0391">
            <w:pPr>
              <w:pStyle w:val="Bodycopy"/>
              <w:spacing w:before="0"/>
            </w:pPr>
            <w:r>
              <w:t>Bleckley</w:t>
            </w:r>
            <w:r w:rsidR="00130701">
              <w:t xml:space="preserve"> </w:t>
            </w:r>
          </w:p>
          <w:p w14:paraId="12458165" w14:textId="55B715B6" w:rsidR="00846F33" w:rsidRDefault="00846F33" w:rsidP="00AD0391">
            <w:pPr>
              <w:pStyle w:val="Bodycopy"/>
              <w:spacing w:before="0"/>
            </w:pPr>
            <w:r w:rsidRPr="00846F33">
              <w:t>Brantley</w:t>
            </w:r>
          </w:p>
          <w:p w14:paraId="4DA42181" w14:textId="77777777" w:rsidR="008309CF" w:rsidRDefault="00130701" w:rsidP="00AD0391">
            <w:pPr>
              <w:pStyle w:val="Bodycopy"/>
              <w:spacing w:before="0"/>
            </w:pPr>
            <w:r>
              <w:t>Brooks</w:t>
            </w:r>
          </w:p>
          <w:p w14:paraId="2B9DE203" w14:textId="588A149C" w:rsidR="00130701" w:rsidRDefault="008309CF" w:rsidP="00AD0391">
            <w:pPr>
              <w:pStyle w:val="Bodycopy"/>
              <w:spacing w:before="0"/>
            </w:pPr>
            <w:r w:rsidRPr="008309CF">
              <w:t>Bryan </w:t>
            </w:r>
            <w:r w:rsidR="00130701">
              <w:t xml:space="preserve"> </w:t>
            </w:r>
          </w:p>
          <w:p w14:paraId="62F45BC4" w14:textId="77777777" w:rsidR="00130701" w:rsidRDefault="00130701" w:rsidP="00AD0391">
            <w:pPr>
              <w:pStyle w:val="Bodycopy"/>
              <w:spacing w:before="0"/>
            </w:pPr>
            <w:r>
              <w:t xml:space="preserve">Bulloch </w:t>
            </w:r>
          </w:p>
          <w:p w14:paraId="53715468" w14:textId="77777777" w:rsidR="00130701" w:rsidRDefault="00130701" w:rsidP="00AD0391">
            <w:pPr>
              <w:pStyle w:val="Bodycopy"/>
              <w:spacing w:before="0"/>
            </w:pPr>
            <w:r>
              <w:t xml:space="preserve">Burke </w:t>
            </w:r>
          </w:p>
          <w:p w14:paraId="7C3A01B6" w14:textId="3659D573" w:rsidR="00BA1BD4" w:rsidRDefault="00BA1BD4" w:rsidP="00AD0391">
            <w:pPr>
              <w:pStyle w:val="Bodycopy"/>
              <w:spacing w:before="0"/>
            </w:pPr>
            <w:r>
              <w:t>Butts</w:t>
            </w:r>
          </w:p>
          <w:p w14:paraId="5481DAFA" w14:textId="3B3C6C4B" w:rsidR="00F21E54" w:rsidRDefault="00F21E54" w:rsidP="00AD0391">
            <w:pPr>
              <w:pStyle w:val="Bodycopy"/>
              <w:spacing w:before="0"/>
            </w:pPr>
            <w:r>
              <w:t>Camden</w:t>
            </w:r>
          </w:p>
          <w:p w14:paraId="3DBFEA54" w14:textId="77777777" w:rsidR="00130701" w:rsidRDefault="00130701" w:rsidP="00AD0391">
            <w:pPr>
              <w:pStyle w:val="Bodycopy"/>
              <w:spacing w:before="0"/>
            </w:pPr>
            <w:r>
              <w:t xml:space="preserve">Candler </w:t>
            </w:r>
          </w:p>
          <w:p w14:paraId="70DB32CB" w14:textId="250AFF9C" w:rsidR="00F21E54" w:rsidRDefault="00F21E54" w:rsidP="00AD0391">
            <w:pPr>
              <w:pStyle w:val="Bodycopy"/>
              <w:spacing w:before="0"/>
            </w:pPr>
            <w:r>
              <w:t>Charlton</w:t>
            </w:r>
          </w:p>
          <w:p w14:paraId="068D7C79" w14:textId="77777777" w:rsidR="00130701" w:rsidRDefault="00130701" w:rsidP="00AD0391">
            <w:pPr>
              <w:pStyle w:val="Bodycopy"/>
              <w:spacing w:before="0"/>
            </w:pPr>
            <w:r>
              <w:t xml:space="preserve">Chatham </w:t>
            </w:r>
          </w:p>
          <w:p w14:paraId="7CECED45" w14:textId="77777777" w:rsidR="00130701" w:rsidRDefault="00130701" w:rsidP="00AD0391">
            <w:pPr>
              <w:pStyle w:val="Bodycopy"/>
              <w:spacing w:before="0"/>
            </w:pPr>
            <w:r>
              <w:t xml:space="preserve">Clinch </w:t>
            </w:r>
          </w:p>
          <w:p w14:paraId="28575C90" w14:textId="77777777" w:rsidR="00130701" w:rsidRDefault="00130701" w:rsidP="00AD0391">
            <w:pPr>
              <w:pStyle w:val="Bodycopy"/>
              <w:spacing w:before="0"/>
            </w:pPr>
            <w:r>
              <w:t xml:space="preserve">Coffee </w:t>
            </w:r>
          </w:p>
          <w:p w14:paraId="3A86DAC0" w14:textId="77777777" w:rsidR="00130701" w:rsidRDefault="00130701" w:rsidP="00AD0391">
            <w:pPr>
              <w:pStyle w:val="Bodycopy"/>
              <w:spacing w:before="0"/>
            </w:pPr>
            <w:r>
              <w:t xml:space="preserve">Colquitt </w:t>
            </w:r>
          </w:p>
          <w:p w14:paraId="6282DACE" w14:textId="77777777" w:rsidR="00130701" w:rsidRDefault="00130701" w:rsidP="00AD0391">
            <w:pPr>
              <w:pStyle w:val="Bodycopy"/>
              <w:spacing w:before="0"/>
            </w:pPr>
            <w:r>
              <w:t xml:space="preserve">Columbia </w:t>
            </w:r>
          </w:p>
          <w:p w14:paraId="59AB0A32" w14:textId="77777777" w:rsidR="001D72B9" w:rsidRDefault="00130701" w:rsidP="004B130F">
            <w:pPr>
              <w:pStyle w:val="Bodycopy"/>
              <w:spacing w:before="0"/>
            </w:pPr>
            <w:r>
              <w:t>Cook</w:t>
            </w:r>
          </w:p>
          <w:p w14:paraId="37A4F03C" w14:textId="200393B7" w:rsidR="00086CD2" w:rsidRDefault="00086CD2" w:rsidP="004B130F">
            <w:pPr>
              <w:pStyle w:val="Bodycopy"/>
              <w:spacing w:before="0"/>
            </w:pPr>
            <w:r>
              <w:t>Crisp</w:t>
            </w:r>
          </w:p>
          <w:p w14:paraId="4A26391B" w14:textId="42ED75AE" w:rsidR="00611BCF" w:rsidRDefault="00611BCF" w:rsidP="004B130F">
            <w:pPr>
              <w:pStyle w:val="Bodycopy"/>
              <w:spacing w:before="0"/>
            </w:pPr>
            <w:r>
              <w:t>Dawson</w:t>
            </w:r>
          </w:p>
          <w:p w14:paraId="38189F66" w14:textId="239C5A7E" w:rsidR="00611BCF" w:rsidRDefault="00611BCF" w:rsidP="004B130F">
            <w:pPr>
              <w:pStyle w:val="Bodycopy"/>
              <w:spacing w:before="0"/>
            </w:pPr>
            <w:r>
              <w:t>Decatur</w:t>
            </w:r>
          </w:p>
          <w:p w14:paraId="081BCEB5" w14:textId="77777777" w:rsidR="00F21E54" w:rsidRDefault="00F21E54" w:rsidP="004B130F">
            <w:pPr>
              <w:pStyle w:val="Bodycopy"/>
              <w:spacing w:before="0"/>
            </w:pPr>
            <w:r>
              <w:t>Dodge</w:t>
            </w:r>
          </w:p>
          <w:p w14:paraId="39B02990" w14:textId="77777777" w:rsidR="00F21E54" w:rsidRDefault="00F21E54" w:rsidP="004B130F">
            <w:pPr>
              <w:pStyle w:val="Bodycopy"/>
              <w:spacing w:before="0"/>
            </w:pPr>
            <w:r>
              <w:t>Dooly</w:t>
            </w:r>
          </w:p>
          <w:p w14:paraId="11E0F50F" w14:textId="77777777" w:rsidR="00611BCF" w:rsidRDefault="00611BCF" w:rsidP="004B130F">
            <w:pPr>
              <w:pStyle w:val="Bodycopy"/>
              <w:spacing w:before="0"/>
            </w:pPr>
            <w:r>
              <w:t>Echols</w:t>
            </w:r>
          </w:p>
          <w:p w14:paraId="3ED56DBB" w14:textId="77777777" w:rsidR="00611BCF" w:rsidRDefault="00611BCF" w:rsidP="004B130F">
            <w:pPr>
              <w:pStyle w:val="Bodycopy"/>
              <w:spacing w:before="0"/>
            </w:pPr>
            <w:r>
              <w:t>Effingham</w:t>
            </w:r>
          </w:p>
          <w:p w14:paraId="511A4FFF" w14:textId="3599EE87" w:rsidR="00611BCF" w:rsidRPr="00E03B6D" w:rsidRDefault="00611BCF" w:rsidP="00A846F1">
            <w:pPr>
              <w:pStyle w:val="Bodycopy"/>
              <w:spacing w:before="0"/>
            </w:pPr>
            <w:r>
              <w:t>Elbert</w:t>
            </w:r>
          </w:p>
        </w:tc>
        <w:tc>
          <w:tcPr>
            <w:tcW w:w="3298" w:type="dxa"/>
            <w:tcBorders>
              <w:top w:val="single" w:sz="12" w:space="0" w:color="003265"/>
              <w:left w:val="single" w:sz="4" w:space="0" w:color="003265"/>
              <w:bottom w:val="single" w:sz="12" w:space="0" w:color="003265"/>
              <w:right w:val="single" w:sz="4" w:space="0" w:color="003265"/>
            </w:tcBorders>
            <w:vAlign w:val="center"/>
          </w:tcPr>
          <w:p w14:paraId="797BDB13" w14:textId="77777777" w:rsidR="001D72B9" w:rsidRDefault="001D72B9" w:rsidP="00A23E29">
            <w:pPr>
              <w:pStyle w:val="Bodycopy"/>
              <w:spacing w:before="0"/>
            </w:pPr>
          </w:p>
          <w:p w14:paraId="00448AAC" w14:textId="77777777" w:rsidR="00A846F1" w:rsidRDefault="00A846F1" w:rsidP="00AD0391">
            <w:pPr>
              <w:pStyle w:val="Bodycopy"/>
              <w:spacing w:before="0"/>
            </w:pPr>
            <w:r>
              <w:t xml:space="preserve">Emanuel </w:t>
            </w:r>
          </w:p>
          <w:p w14:paraId="77412DBB" w14:textId="2C136CE0" w:rsidR="00E04CCF" w:rsidRDefault="004B130F" w:rsidP="00AD0391">
            <w:pPr>
              <w:pStyle w:val="Bodycopy"/>
              <w:spacing w:before="0"/>
            </w:pPr>
            <w:r>
              <w:t>Evans</w:t>
            </w:r>
          </w:p>
          <w:p w14:paraId="5CC24335" w14:textId="77777777" w:rsidR="00E04CCF" w:rsidRDefault="00E04CCF" w:rsidP="00AD0391">
            <w:pPr>
              <w:pStyle w:val="Bodycopy"/>
              <w:spacing w:before="0"/>
            </w:pPr>
            <w:r>
              <w:t>Franklin</w:t>
            </w:r>
          </w:p>
          <w:p w14:paraId="239956A1" w14:textId="3F4A38FF" w:rsidR="004B130F" w:rsidRDefault="00E04CCF" w:rsidP="00AD0391">
            <w:pPr>
              <w:pStyle w:val="Bodycopy"/>
              <w:spacing w:before="0"/>
            </w:pPr>
            <w:r>
              <w:t>Gilmer</w:t>
            </w:r>
            <w:r w:rsidR="004B130F">
              <w:t xml:space="preserve"> </w:t>
            </w:r>
          </w:p>
          <w:p w14:paraId="4C9D29DE" w14:textId="77777777" w:rsidR="004B130F" w:rsidRDefault="004B130F" w:rsidP="00AD0391">
            <w:pPr>
              <w:pStyle w:val="Bodycopy"/>
              <w:spacing w:before="0"/>
            </w:pPr>
            <w:r>
              <w:t xml:space="preserve">Glascock </w:t>
            </w:r>
          </w:p>
          <w:p w14:paraId="12C56FE6" w14:textId="1243CBEF" w:rsidR="002D1696" w:rsidRDefault="002D1696" w:rsidP="00AD0391">
            <w:pPr>
              <w:pStyle w:val="Bodycopy"/>
              <w:spacing w:before="0"/>
            </w:pPr>
            <w:r>
              <w:t>Glynn</w:t>
            </w:r>
          </w:p>
          <w:p w14:paraId="2A958332" w14:textId="702DFA17" w:rsidR="002D1696" w:rsidRDefault="002D1696" w:rsidP="00AD0391">
            <w:pPr>
              <w:pStyle w:val="Bodycopy"/>
              <w:spacing w:before="0"/>
            </w:pPr>
            <w:r>
              <w:t>Grady</w:t>
            </w:r>
          </w:p>
          <w:p w14:paraId="0101D7F4" w14:textId="6BA97869" w:rsidR="00E04CCF" w:rsidRDefault="00E04CCF" w:rsidP="00AD0391">
            <w:pPr>
              <w:pStyle w:val="Bodycopy"/>
              <w:spacing w:before="0"/>
            </w:pPr>
            <w:r>
              <w:t>Greene</w:t>
            </w:r>
          </w:p>
          <w:p w14:paraId="794D9790" w14:textId="0C4C0FB3" w:rsidR="00E04CCF" w:rsidRDefault="00E04CCF" w:rsidP="00AD0391">
            <w:pPr>
              <w:pStyle w:val="Bodycopy"/>
              <w:spacing w:before="0"/>
            </w:pPr>
            <w:r>
              <w:t>Habersham</w:t>
            </w:r>
          </w:p>
          <w:p w14:paraId="4C6AC217" w14:textId="231B2934" w:rsidR="00336E06" w:rsidRDefault="00336E06" w:rsidP="00AD0391">
            <w:pPr>
              <w:pStyle w:val="Bodycopy"/>
              <w:spacing w:before="0"/>
            </w:pPr>
            <w:r>
              <w:t>Hancock</w:t>
            </w:r>
          </w:p>
          <w:p w14:paraId="75B13776" w14:textId="5AE85F4C" w:rsidR="00336E06" w:rsidRDefault="00336E06" w:rsidP="00AD0391">
            <w:pPr>
              <w:pStyle w:val="Bodycopy"/>
              <w:spacing w:before="0"/>
            </w:pPr>
            <w:r>
              <w:t>Hart</w:t>
            </w:r>
          </w:p>
          <w:p w14:paraId="248D419B" w14:textId="77777777" w:rsidR="00336E06" w:rsidRDefault="004B130F" w:rsidP="00AD0391">
            <w:pPr>
              <w:pStyle w:val="Bodycopy"/>
              <w:spacing w:before="0"/>
            </w:pPr>
            <w:r>
              <w:t>Irwin</w:t>
            </w:r>
          </w:p>
          <w:p w14:paraId="6AFAF9C2" w14:textId="77777777" w:rsidR="00336E06" w:rsidRDefault="00336E06" w:rsidP="00AD0391">
            <w:pPr>
              <w:pStyle w:val="Bodycopy"/>
              <w:spacing w:before="0"/>
            </w:pPr>
            <w:r>
              <w:t>Jackson</w:t>
            </w:r>
          </w:p>
          <w:p w14:paraId="445BF926" w14:textId="7E590FD2" w:rsidR="004B130F" w:rsidRDefault="00336E06" w:rsidP="00AD0391">
            <w:pPr>
              <w:pStyle w:val="Bodycopy"/>
              <w:spacing w:before="0"/>
            </w:pPr>
            <w:r>
              <w:t>Jasper</w:t>
            </w:r>
            <w:r w:rsidR="004B130F">
              <w:t xml:space="preserve"> </w:t>
            </w:r>
          </w:p>
          <w:p w14:paraId="1771F5EF" w14:textId="77777777" w:rsidR="004B130F" w:rsidRDefault="004B130F" w:rsidP="00AD0391">
            <w:pPr>
              <w:pStyle w:val="Bodycopy"/>
              <w:spacing w:before="0"/>
            </w:pPr>
            <w:r>
              <w:t xml:space="preserve">Jeff Davis </w:t>
            </w:r>
          </w:p>
          <w:p w14:paraId="09F47E1C" w14:textId="77777777" w:rsidR="004B130F" w:rsidRDefault="004B130F" w:rsidP="00AD0391">
            <w:pPr>
              <w:pStyle w:val="Bodycopy"/>
              <w:spacing w:before="0"/>
            </w:pPr>
            <w:r>
              <w:t xml:space="preserve">Jefferson </w:t>
            </w:r>
          </w:p>
          <w:p w14:paraId="0396B910" w14:textId="77777777" w:rsidR="004B130F" w:rsidRDefault="004B130F" w:rsidP="00AD0391">
            <w:pPr>
              <w:pStyle w:val="Bodycopy"/>
              <w:spacing w:before="0"/>
            </w:pPr>
            <w:r>
              <w:t xml:space="preserve">Jenkins </w:t>
            </w:r>
          </w:p>
          <w:p w14:paraId="33A0DB3B" w14:textId="77777777" w:rsidR="00A648A6" w:rsidRDefault="004B130F" w:rsidP="00AD0391">
            <w:pPr>
              <w:pStyle w:val="Bodycopy"/>
              <w:spacing w:before="0"/>
            </w:pPr>
            <w:r>
              <w:t>Johnson</w:t>
            </w:r>
          </w:p>
          <w:p w14:paraId="484659D4" w14:textId="128BC1BD" w:rsidR="004B130F" w:rsidRDefault="00A648A6" w:rsidP="00AD0391">
            <w:pPr>
              <w:pStyle w:val="Bodycopy"/>
              <w:spacing w:before="0"/>
            </w:pPr>
            <w:r>
              <w:t>Lamar</w:t>
            </w:r>
            <w:r w:rsidR="004B130F">
              <w:t xml:space="preserve"> </w:t>
            </w:r>
          </w:p>
          <w:p w14:paraId="4DF0EAA3" w14:textId="77777777" w:rsidR="004B130F" w:rsidRDefault="004B130F" w:rsidP="00AD0391">
            <w:pPr>
              <w:pStyle w:val="Bodycopy"/>
              <w:spacing w:before="0"/>
            </w:pPr>
            <w:r>
              <w:t xml:space="preserve">Lanier </w:t>
            </w:r>
          </w:p>
          <w:p w14:paraId="2E665A24" w14:textId="77777777" w:rsidR="004B130F" w:rsidRDefault="004B130F" w:rsidP="00AD0391">
            <w:pPr>
              <w:pStyle w:val="Bodycopy"/>
              <w:spacing w:before="0"/>
            </w:pPr>
            <w:r>
              <w:t xml:space="preserve">Laurens </w:t>
            </w:r>
          </w:p>
          <w:p w14:paraId="279CD246" w14:textId="77777777" w:rsidR="004B130F" w:rsidRDefault="004B130F" w:rsidP="00AD0391">
            <w:pPr>
              <w:pStyle w:val="Bodycopy"/>
              <w:spacing w:before="0"/>
            </w:pPr>
            <w:r>
              <w:t xml:space="preserve">Liberty </w:t>
            </w:r>
          </w:p>
          <w:p w14:paraId="08847A06" w14:textId="77777777" w:rsidR="002D1696" w:rsidRDefault="004B130F" w:rsidP="00AD0391">
            <w:pPr>
              <w:pStyle w:val="Bodycopy"/>
              <w:spacing w:before="0"/>
            </w:pPr>
            <w:r>
              <w:t>Lincoln</w:t>
            </w:r>
          </w:p>
          <w:p w14:paraId="463B8DF0" w14:textId="58D29AAE" w:rsidR="004B130F" w:rsidRDefault="002D1696" w:rsidP="00AD0391">
            <w:pPr>
              <w:pStyle w:val="Bodycopy"/>
              <w:spacing w:before="0"/>
            </w:pPr>
            <w:r>
              <w:t>Long</w:t>
            </w:r>
            <w:r w:rsidR="004B130F">
              <w:t xml:space="preserve"> </w:t>
            </w:r>
          </w:p>
          <w:p w14:paraId="24F35880" w14:textId="77777777" w:rsidR="001D72B9" w:rsidRDefault="004B130F" w:rsidP="004B130F">
            <w:pPr>
              <w:pStyle w:val="Bodycopy"/>
              <w:spacing w:before="0"/>
            </w:pPr>
            <w:r>
              <w:t>Lowndes</w:t>
            </w:r>
          </w:p>
          <w:p w14:paraId="290FD88F" w14:textId="7AC31861" w:rsidR="00A648A6" w:rsidRDefault="00A648A6" w:rsidP="00A713E9">
            <w:pPr>
              <w:pStyle w:val="Bodycopy"/>
              <w:spacing w:before="0"/>
            </w:pPr>
            <w:r>
              <w:t>Lumpkin</w:t>
            </w:r>
          </w:p>
          <w:p w14:paraId="2B018955" w14:textId="1D568584" w:rsidR="00A846F1" w:rsidRDefault="00A846F1" w:rsidP="00A713E9">
            <w:pPr>
              <w:pStyle w:val="Bodycopy"/>
              <w:spacing w:before="0"/>
            </w:pPr>
            <w:r>
              <w:t>Madison</w:t>
            </w:r>
          </w:p>
          <w:p w14:paraId="76A018CC" w14:textId="65CAAAA6" w:rsidR="00A713E9" w:rsidRDefault="00A713E9" w:rsidP="00A713E9">
            <w:pPr>
              <w:pStyle w:val="Bodycopy"/>
              <w:spacing w:before="0"/>
            </w:pPr>
            <w:r>
              <w:t xml:space="preserve">McDuffie </w:t>
            </w:r>
          </w:p>
          <w:p w14:paraId="65EF80C5" w14:textId="77777777" w:rsidR="00A713E9" w:rsidRDefault="00A713E9" w:rsidP="004B130F">
            <w:pPr>
              <w:pStyle w:val="Bodycopy"/>
              <w:spacing w:before="0"/>
            </w:pPr>
            <w:r>
              <w:t>McIntosh</w:t>
            </w:r>
          </w:p>
          <w:p w14:paraId="4C98700B" w14:textId="77777777" w:rsidR="00A713E9" w:rsidRDefault="00A713E9" w:rsidP="004B130F">
            <w:pPr>
              <w:pStyle w:val="Bodycopy"/>
              <w:spacing w:before="0"/>
            </w:pPr>
            <w:r>
              <w:t>Mitchell</w:t>
            </w:r>
          </w:p>
          <w:p w14:paraId="1F906842" w14:textId="24DAEFDB" w:rsidR="00A648A6" w:rsidRPr="00E03B6D" w:rsidRDefault="00A648A6" w:rsidP="004B130F">
            <w:pPr>
              <w:pStyle w:val="Bodycopy"/>
              <w:spacing w:before="0"/>
            </w:pPr>
            <w:r>
              <w:t>Monroe</w:t>
            </w:r>
          </w:p>
        </w:tc>
        <w:tc>
          <w:tcPr>
            <w:tcW w:w="3299" w:type="dxa"/>
            <w:tcBorders>
              <w:top w:val="single" w:sz="12" w:space="0" w:color="003265"/>
              <w:left w:val="single" w:sz="4" w:space="0" w:color="003265"/>
              <w:bottom w:val="single" w:sz="12" w:space="0" w:color="003265"/>
              <w:right w:val="single" w:sz="4" w:space="0" w:color="003265"/>
            </w:tcBorders>
            <w:vAlign w:val="center"/>
          </w:tcPr>
          <w:p w14:paraId="7C182616" w14:textId="77777777" w:rsidR="001468AE" w:rsidRDefault="001468AE">
            <w:pPr>
              <w:pStyle w:val="Bodycopy"/>
              <w:spacing w:before="0"/>
            </w:pPr>
          </w:p>
          <w:p w14:paraId="07A51CCA" w14:textId="77777777" w:rsidR="004B130F" w:rsidRDefault="004B130F" w:rsidP="00AD0391">
            <w:pPr>
              <w:pStyle w:val="Bodycopy"/>
              <w:spacing w:before="0"/>
            </w:pPr>
            <w:r>
              <w:t xml:space="preserve">Montgomery </w:t>
            </w:r>
          </w:p>
          <w:p w14:paraId="7D470B2A" w14:textId="34584ABC" w:rsidR="00A648A6" w:rsidRDefault="00A648A6" w:rsidP="00AD0391">
            <w:pPr>
              <w:pStyle w:val="Bodycopy"/>
              <w:spacing w:before="0"/>
            </w:pPr>
            <w:r>
              <w:t xml:space="preserve">Oglethorpe </w:t>
            </w:r>
          </w:p>
          <w:p w14:paraId="3481E502" w14:textId="6952BEB0" w:rsidR="00B06AE8" w:rsidRDefault="00B06AE8" w:rsidP="00AD0391">
            <w:pPr>
              <w:pStyle w:val="Bodycopy"/>
              <w:spacing w:before="0"/>
            </w:pPr>
            <w:r>
              <w:t xml:space="preserve">Paulding </w:t>
            </w:r>
          </w:p>
          <w:p w14:paraId="60DE97A5" w14:textId="19E6561A" w:rsidR="00A713E9" w:rsidRDefault="004B130F" w:rsidP="00AD0391">
            <w:pPr>
              <w:pStyle w:val="Bodycopy"/>
              <w:spacing w:before="0"/>
            </w:pPr>
            <w:r>
              <w:t>Pierce</w:t>
            </w:r>
          </w:p>
          <w:p w14:paraId="55E3D2C2" w14:textId="39565603" w:rsidR="00865F5D" w:rsidRDefault="00865F5D" w:rsidP="00AD0391">
            <w:pPr>
              <w:pStyle w:val="Bodycopy"/>
              <w:spacing w:before="0"/>
            </w:pPr>
            <w:r>
              <w:t>Pike</w:t>
            </w:r>
          </w:p>
          <w:p w14:paraId="1D362454" w14:textId="77777777" w:rsidR="00865F5D" w:rsidRDefault="00A713E9" w:rsidP="00AD0391">
            <w:pPr>
              <w:pStyle w:val="Bodycopy"/>
              <w:spacing w:before="0"/>
            </w:pPr>
            <w:r>
              <w:t>Pulaski</w:t>
            </w:r>
          </w:p>
          <w:p w14:paraId="628A7BA8" w14:textId="77777777" w:rsidR="00865F5D" w:rsidRDefault="00865F5D" w:rsidP="00AD0391">
            <w:pPr>
              <w:pStyle w:val="Bodycopy"/>
              <w:spacing w:before="0"/>
            </w:pPr>
            <w:r>
              <w:t>Putnam</w:t>
            </w:r>
          </w:p>
          <w:p w14:paraId="644E2874" w14:textId="23CA1784" w:rsidR="004B130F" w:rsidRDefault="00865F5D" w:rsidP="00AD0391">
            <w:pPr>
              <w:pStyle w:val="Bodycopy"/>
              <w:spacing w:before="0"/>
            </w:pPr>
            <w:r>
              <w:t>Rabun</w:t>
            </w:r>
            <w:r w:rsidR="004B130F">
              <w:t xml:space="preserve"> </w:t>
            </w:r>
          </w:p>
          <w:p w14:paraId="2572D763" w14:textId="77777777" w:rsidR="004B130F" w:rsidRDefault="004B130F" w:rsidP="00AD0391">
            <w:pPr>
              <w:pStyle w:val="Bodycopy"/>
              <w:spacing w:before="0"/>
            </w:pPr>
            <w:r>
              <w:t xml:space="preserve">Richmond </w:t>
            </w:r>
          </w:p>
          <w:p w14:paraId="41BDC45C" w14:textId="77777777" w:rsidR="004B130F" w:rsidRDefault="004B130F" w:rsidP="00AD0391">
            <w:pPr>
              <w:pStyle w:val="Bodycopy"/>
              <w:spacing w:before="0"/>
            </w:pPr>
            <w:r>
              <w:t xml:space="preserve">Screven </w:t>
            </w:r>
          </w:p>
          <w:p w14:paraId="01CE3B08" w14:textId="07C839CB" w:rsidR="00C17376" w:rsidRDefault="00C17376" w:rsidP="00AD0391">
            <w:pPr>
              <w:pStyle w:val="Bodycopy"/>
              <w:spacing w:before="0"/>
            </w:pPr>
            <w:r>
              <w:t>Stephens</w:t>
            </w:r>
          </w:p>
          <w:p w14:paraId="4C25C2CC" w14:textId="08D8679F" w:rsidR="00C17376" w:rsidRDefault="00C17376" w:rsidP="00AD0391">
            <w:pPr>
              <w:pStyle w:val="Bodycopy"/>
              <w:spacing w:before="0"/>
            </w:pPr>
            <w:r>
              <w:t>Taliaferro</w:t>
            </w:r>
          </w:p>
          <w:p w14:paraId="2822DDA2" w14:textId="77777777" w:rsidR="004B130F" w:rsidRDefault="004B130F" w:rsidP="00AD0391">
            <w:pPr>
              <w:pStyle w:val="Bodycopy"/>
              <w:spacing w:before="0"/>
            </w:pPr>
            <w:r>
              <w:t xml:space="preserve">Tattnall </w:t>
            </w:r>
          </w:p>
          <w:p w14:paraId="5C9D4C04" w14:textId="77777777" w:rsidR="004B130F" w:rsidRDefault="004B130F" w:rsidP="00AD0391">
            <w:pPr>
              <w:pStyle w:val="Bodycopy"/>
              <w:spacing w:before="0"/>
            </w:pPr>
            <w:r>
              <w:t xml:space="preserve">Telfair </w:t>
            </w:r>
          </w:p>
          <w:p w14:paraId="216AA56F" w14:textId="4A2442B4" w:rsidR="00E4519B" w:rsidRDefault="00E4519B" w:rsidP="00AD0391">
            <w:pPr>
              <w:pStyle w:val="Bodycopy"/>
              <w:spacing w:before="0"/>
            </w:pPr>
            <w:r>
              <w:t>Thomas</w:t>
            </w:r>
          </w:p>
          <w:p w14:paraId="197A3030" w14:textId="5E5C991C" w:rsidR="004B130F" w:rsidRDefault="004B130F" w:rsidP="00AD0391">
            <w:pPr>
              <w:pStyle w:val="Bodycopy"/>
              <w:spacing w:before="0"/>
            </w:pPr>
            <w:r>
              <w:t xml:space="preserve">Tift </w:t>
            </w:r>
          </w:p>
          <w:p w14:paraId="7F976924" w14:textId="77777777" w:rsidR="004B130F" w:rsidRDefault="004B130F" w:rsidP="00AD0391">
            <w:pPr>
              <w:pStyle w:val="Bodycopy"/>
              <w:spacing w:before="0"/>
            </w:pPr>
            <w:r>
              <w:t xml:space="preserve">Toombs </w:t>
            </w:r>
          </w:p>
          <w:p w14:paraId="681F94F8" w14:textId="77777777" w:rsidR="00E4519B" w:rsidRDefault="004B130F" w:rsidP="00AD0391">
            <w:pPr>
              <w:pStyle w:val="Bodycopy"/>
              <w:spacing w:before="0"/>
            </w:pPr>
            <w:r>
              <w:t>Treutlen</w:t>
            </w:r>
          </w:p>
          <w:p w14:paraId="0B1F3542" w14:textId="5DF7A51D" w:rsidR="00C17376" w:rsidRDefault="00C17376" w:rsidP="00AD0391">
            <w:pPr>
              <w:pStyle w:val="Bodycopy"/>
              <w:spacing w:before="0"/>
            </w:pPr>
            <w:r>
              <w:t>Turner</w:t>
            </w:r>
          </w:p>
          <w:p w14:paraId="6EA983C2" w14:textId="71DC8D84" w:rsidR="004B130F" w:rsidRDefault="00E4519B" w:rsidP="00AD0391">
            <w:pPr>
              <w:pStyle w:val="Bodycopy"/>
              <w:spacing w:before="0"/>
            </w:pPr>
            <w:r>
              <w:t>Twiggs</w:t>
            </w:r>
            <w:r w:rsidR="004B130F">
              <w:t xml:space="preserve"> </w:t>
            </w:r>
          </w:p>
          <w:p w14:paraId="7830A914" w14:textId="77777777" w:rsidR="004B130F" w:rsidRDefault="004B130F" w:rsidP="00AD0391">
            <w:pPr>
              <w:pStyle w:val="Bodycopy"/>
              <w:spacing w:before="0"/>
            </w:pPr>
            <w:r>
              <w:t xml:space="preserve">Ware </w:t>
            </w:r>
          </w:p>
          <w:p w14:paraId="38054A43" w14:textId="35629BAD" w:rsidR="009F4D74" w:rsidRDefault="009F4D74" w:rsidP="00AD0391">
            <w:pPr>
              <w:pStyle w:val="Bodycopy"/>
              <w:spacing w:before="0"/>
            </w:pPr>
            <w:r>
              <w:t>Warren</w:t>
            </w:r>
          </w:p>
          <w:p w14:paraId="7DD34AFD" w14:textId="77777777" w:rsidR="004B130F" w:rsidRDefault="004B130F">
            <w:pPr>
              <w:pStyle w:val="Bodycopy"/>
              <w:spacing w:before="0"/>
            </w:pPr>
            <w:r>
              <w:t xml:space="preserve">Washington </w:t>
            </w:r>
          </w:p>
          <w:p w14:paraId="6F931557" w14:textId="4FA8A357" w:rsidR="001468AE" w:rsidRDefault="002303F0" w:rsidP="00AD0391">
            <w:pPr>
              <w:pStyle w:val="Bodycopy"/>
              <w:spacing w:before="0"/>
            </w:pPr>
            <w:r>
              <w:t>Wayne</w:t>
            </w:r>
          </w:p>
          <w:p w14:paraId="5D6E6144" w14:textId="77777777" w:rsidR="001D72B9" w:rsidRDefault="004B130F" w:rsidP="004B130F">
            <w:pPr>
              <w:pStyle w:val="Bodycopy"/>
              <w:spacing w:before="0" w:line="240" w:lineRule="auto"/>
            </w:pPr>
            <w:r>
              <w:t>Wheeler</w:t>
            </w:r>
          </w:p>
          <w:p w14:paraId="45A21C10" w14:textId="5C3D485A" w:rsidR="009F4D74" w:rsidRDefault="009F4D74" w:rsidP="004B130F">
            <w:pPr>
              <w:pStyle w:val="Bodycopy"/>
              <w:spacing w:before="0" w:line="240" w:lineRule="auto"/>
            </w:pPr>
            <w:r>
              <w:t>White</w:t>
            </w:r>
          </w:p>
          <w:p w14:paraId="4C9A08F7" w14:textId="696074E1" w:rsidR="00E4519B" w:rsidRDefault="00E4519B" w:rsidP="004B130F">
            <w:pPr>
              <w:pStyle w:val="Bodycopy"/>
              <w:spacing w:before="0" w:line="240" w:lineRule="auto"/>
            </w:pPr>
            <w:r>
              <w:t>Wilcox</w:t>
            </w:r>
          </w:p>
          <w:p w14:paraId="7F6CFDC0" w14:textId="1365B180" w:rsidR="009F4D74" w:rsidRDefault="009F4D74" w:rsidP="004B130F">
            <w:pPr>
              <w:pStyle w:val="Bodycopy"/>
              <w:spacing w:before="0" w:line="240" w:lineRule="auto"/>
            </w:pPr>
            <w:r>
              <w:t>Wilkes</w:t>
            </w:r>
          </w:p>
          <w:p w14:paraId="6983A932" w14:textId="6FDEA381" w:rsidR="00B25FB1" w:rsidRDefault="00B25FB1" w:rsidP="004B130F">
            <w:pPr>
              <w:pStyle w:val="Bodycopy"/>
              <w:spacing w:before="0" w:line="240" w:lineRule="auto"/>
            </w:pPr>
            <w:r>
              <w:t>Wilkinson</w:t>
            </w:r>
          </w:p>
          <w:p w14:paraId="01FC654D" w14:textId="4C180129" w:rsidR="002303F0" w:rsidRPr="007355A4" w:rsidRDefault="002303F0" w:rsidP="004B130F">
            <w:pPr>
              <w:pStyle w:val="Bodycopy"/>
              <w:spacing w:before="0" w:line="240" w:lineRule="auto"/>
            </w:pPr>
            <w:r>
              <w:t>Worth</w:t>
            </w:r>
          </w:p>
        </w:tc>
      </w:tr>
      <w:tr w:rsidR="001D72B9" w:rsidRPr="00F61069" w14:paraId="04C1C436" w14:textId="77777777" w:rsidTr="00A23E29">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4C74666D" w14:textId="77777777" w:rsidR="001D72B9" w:rsidRPr="00E03B6D" w:rsidRDefault="001D72B9" w:rsidP="00A23E29">
            <w:pPr>
              <w:pStyle w:val="Bodycopy"/>
              <w:spacing w:before="0"/>
              <w:rPr>
                <w:b/>
                <w:bCs w:val="0"/>
              </w:rPr>
            </w:pPr>
            <w:r w:rsidRPr="00E03B6D">
              <w:rPr>
                <w:b/>
                <w:bCs w:val="0"/>
              </w:rPr>
              <w:t>PA-B</w:t>
            </w:r>
          </w:p>
          <w:p w14:paraId="346155EC" w14:textId="363D9F53" w:rsidR="00DD00E7" w:rsidRDefault="00DD00E7" w:rsidP="00DD00E7">
            <w:pPr>
              <w:pStyle w:val="Bodycopy"/>
              <w:spacing w:before="0"/>
            </w:pPr>
            <w:r>
              <w:t xml:space="preserve">Appling </w:t>
            </w:r>
          </w:p>
          <w:p w14:paraId="152A0073" w14:textId="77777777" w:rsidR="00DD00E7" w:rsidRDefault="00DD00E7" w:rsidP="00DD00E7">
            <w:pPr>
              <w:pStyle w:val="Bodycopy"/>
              <w:spacing w:before="0"/>
            </w:pPr>
            <w:r>
              <w:t xml:space="preserve">Atkinson </w:t>
            </w:r>
          </w:p>
          <w:p w14:paraId="075FFAB9" w14:textId="77777777" w:rsidR="00DD00E7" w:rsidRDefault="00DD00E7" w:rsidP="00DD00E7">
            <w:pPr>
              <w:pStyle w:val="Bodycopy"/>
              <w:spacing w:before="0"/>
            </w:pPr>
            <w:r>
              <w:t xml:space="preserve">Bacon </w:t>
            </w:r>
          </w:p>
          <w:p w14:paraId="3C7C5FD1" w14:textId="4D38B1D3" w:rsidR="002F1417" w:rsidRDefault="002F1417" w:rsidP="00DD00E7">
            <w:pPr>
              <w:pStyle w:val="Bodycopy"/>
              <w:spacing w:before="0"/>
            </w:pPr>
            <w:r>
              <w:t>Baldwin</w:t>
            </w:r>
          </w:p>
          <w:p w14:paraId="2372C7AA" w14:textId="2FE1904F" w:rsidR="005F161D" w:rsidRDefault="005F161D" w:rsidP="00DD00E7">
            <w:pPr>
              <w:pStyle w:val="Bodycopy"/>
              <w:spacing w:before="0"/>
            </w:pPr>
            <w:r>
              <w:t>Banks</w:t>
            </w:r>
          </w:p>
          <w:p w14:paraId="08222E81" w14:textId="77777777" w:rsidR="00DD00E7" w:rsidRDefault="00DD00E7" w:rsidP="00DD00E7">
            <w:pPr>
              <w:pStyle w:val="Bodycopy"/>
              <w:spacing w:before="0"/>
            </w:pPr>
            <w:r>
              <w:t xml:space="preserve">Ben Hill </w:t>
            </w:r>
          </w:p>
          <w:p w14:paraId="1F0C4415" w14:textId="77777777" w:rsidR="00B25FB1" w:rsidRDefault="00DD00E7" w:rsidP="00DD00E7">
            <w:pPr>
              <w:pStyle w:val="Bodycopy"/>
              <w:spacing w:before="0"/>
            </w:pPr>
            <w:r>
              <w:lastRenderedPageBreak/>
              <w:t>Berrien</w:t>
            </w:r>
          </w:p>
          <w:p w14:paraId="27817753" w14:textId="1D20726C" w:rsidR="005F161D" w:rsidRDefault="005F161D" w:rsidP="00DD00E7">
            <w:pPr>
              <w:pStyle w:val="Bodycopy"/>
              <w:spacing w:before="0"/>
            </w:pPr>
            <w:r>
              <w:t>Bleckley</w:t>
            </w:r>
          </w:p>
          <w:p w14:paraId="225EAD2F" w14:textId="5DD55B9E" w:rsidR="00DD00E7" w:rsidRDefault="00B25FB1" w:rsidP="00DD00E7">
            <w:pPr>
              <w:pStyle w:val="Bodycopy"/>
              <w:spacing w:before="0"/>
            </w:pPr>
            <w:r>
              <w:t>Brantley</w:t>
            </w:r>
            <w:r w:rsidR="00DD00E7">
              <w:t xml:space="preserve"> </w:t>
            </w:r>
          </w:p>
          <w:p w14:paraId="25269EE5" w14:textId="77777777" w:rsidR="00DD00E7" w:rsidRDefault="00DD00E7" w:rsidP="00DD00E7">
            <w:pPr>
              <w:pStyle w:val="Bodycopy"/>
              <w:spacing w:before="0"/>
            </w:pPr>
            <w:r>
              <w:t xml:space="preserve">Brooks </w:t>
            </w:r>
          </w:p>
          <w:p w14:paraId="1DA2D3AE" w14:textId="62544EDC" w:rsidR="00B25FB1" w:rsidRDefault="00B25FB1" w:rsidP="00DD00E7">
            <w:pPr>
              <w:pStyle w:val="Bodycopy"/>
              <w:spacing w:before="0"/>
            </w:pPr>
            <w:r>
              <w:t>Bryan</w:t>
            </w:r>
          </w:p>
          <w:p w14:paraId="55AA8138" w14:textId="77777777" w:rsidR="00DD00E7" w:rsidRDefault="00DD00E7" w:rsidP="00DD00E7">
            <w:pPr>
              <w:pStyle w:val="Bodycopy"/>
              <w:spacing w:before="0"/>
            </w:pPr>
            <w:r>
              <w:t xml:space="preserve">Bulloch </w:t>
            </w:r>
          </w:p>
          <w:p w14:paraId="4AFADE85" w14:textId="77777777" w:rsidR="00E2372F" w:rsidRDefault="00DD00E7" w:rsidP="00DD00E7">
            <w:pPr>
              <w:pStyle w:val="Bodycopy"/>
              <w:spacing w:before="0"/>
            </w:pPr>
            <w:r>
              <w:t>Burke</w:t>
            </w:r>
          </w:p>
          <w:p w14:paraId="74684D75" w14:textId="1FEA1CDD" w:rsidR="00CD7A70" w:rsidRDefault="00CD7A70" w:rsidP="00DD00E7">
            <w:pPr>
              <w:pStyle w:val="Bodycopy"/>
              <w:spacing w:before="0"/>
            </w:pPr>
            <w:r>
              <w:t>Butts</w:t>
            </w:r>
          </w:p>
          <w:p w14:paraId="092C2CDF" w14:textId="6AFE4F21" w:rsidR="00DD00E7" w:rsidRDefault="00E2372F" w:rsidP="00DD00E7">
            <w:pPr>
              <w:pStyle w:val="Bodycopy"/>
              <w:spacing w:before="0"/>
            </w:pPr>
            <w:r>
              <w:t>Camden</w:t>
            </w:r>
            <w:r w:rsidR="00DD00E7">
              <w:t xml:space="preserve"> </w:t>
            </w:r>
          </w:p>
          <w:p w14:paraId="74FDD90B" w14:textId="77777777" w:rsidR="00CD7A70" w:rsidRDefault="00DD00E7" w:rsidP="00DD00E7">
            <w:pPr>
              <w:pStyle w:val="Bodycopy"/>
              <w:spacing w:before="0"/>
            </w:pPr>
            <w:r>
              <w:t>Candler</w:t>
            </w:r>
          </w:p>
          <w:p w14:paraId="7EC20D39" w14:textId="194D87A4" w:rsidR="00DD00E7" w:rsidRDefault="00CD7A70" w:rsidP="00DD00E7">
            <w:pPr>
              <w:pStyle w:val="Bodycopy"/>
              <w:spacing w:before="0"/>
            </w:pPr>
            <w:r>
              <w:t>Charlton</w:t>
            </w:r>
            <w:r w:rsidR="00DD00E7">
              <w:t xml:space="preserve"> </w:t>
            </w:r>
          </w:p>
          <w:p w14:paraId="758235F8" w14:textId="77777777" w:rsidR="00DD00E7" w:rsidRDefault="00DD00E7" w:rsidP="00DD00E7">
            <w:pPr>
              <w:pStyle w:val="Bodycopy"/>
              <w:spacing w:before="0"/>
            </w:pPr>
            <w:r>
              <w:t xml:space="preserve">Chatham </w:t>
            </w:r>
          </w:p>
          <w:p w14:paraId="1F5D6B73" w14:textId="77777777" w:rsidR="00DD00E7" w:rsidRDefault="00DD00E7" w:rsidP="00DD00E7">
            <w:pPr>
              <w:pStyle w:val="Bodycopy"/>
              <w:spacing w:before="0"/>
            </w:pPr>
            <w:r>
              <w:t xml:space="preserve">Clinch </w:t>
            </w:r>
          </w:p>
          <w:p w14:paraId="5DEFD419" w14:textId="77777777" w:rsidR="00DD00E7" w:rsidRDefault="00DD00E7" w:rsidP="00DD00E7">
            <w:pPr>
              <w:pStyle w:val="Bodycopy"/>
              <w:spacing w:before="0"/>
            </w:pPr>
            <w:r>
              <w:t xml:space="preserve">Coffee </w:t>
            </w:r>
          </w:p>
          <w:p w14:paraId="54A89B32" w14:textId="77777777" w:rsidR="00DD00E7" w:rsidRDefault="00DD00E7" w:rsidP="00DD00E7">
            <w:pPr>
              <w:pStyle w:val="Bodycopy"/>
              <w:spacing w:before="0"/>
            </w:pPr>
            <w:r>
              <w:t xml:space="preserve">Colquitt </w:t>
            </w:r>
          </w:p>
          <w:p w14:paraId="6356BE61" w14:textId="77777777" w:rsidR="00DD00E7" w:rsidRDefault="00DD00E7" w:rsidP="00DD00E7">
            <w:pPr>
              <w:pStyle w:val="Bodycopy"/>
              <w:spacing w:before="0"/>
            </w:pPr>
            <w:r>
              <w:t xml:space="preserve">Columbia </w:t>
            </w:r>
          </w:p>
          <w:p w14:paraId="69A90D0D" w14:textId="77777777" w:rsidR="001D72B9" w:rsidRDefault="00DD00E7" w:rsidP="00DD00E7">
            <w:pPr>
              <w:pStyle w:val="Bodycopy"/>
              <w:spacing w:before="0" w:line="240" w:lineRule="auto"/>
            </w:pPr>
            <w:r>
              <w:t>Cook</w:t>
            </w:r>
          </w:p>
          <w:p w14:paraId="4152A9CC" w14:textId="3829ABB9" w:rsidR="002B68F5" w:rsidRDefault="002B68F5" w:rsidP="00DD00E7">
            <w:pPr>
              <w:pStyle w:val="Bodycopy"/>
              <w:spacing w:before="0" w:line="240" w:lineRule="auto"/>
            </w:pPr>
            <w:r>
              <w:t>Crisp</w:t>
            </w:r>
          </w:p>
          <w:p w14:paraId="703D437A" w14:textId="44EC3FAA" w:rsidR="00CD7A70" w:rsidRDefault="00CD7A70" w:rsidP="00DD00E7">
            <w:pPr>
              <w:pStyle w:val="Bodycopy"/>
              <w:spacing w:before="0" w:line="240" w:lineRule="auto"/>
            </w:pPr>
            <w:r>
              <w:t>Dawson</w:t>
            </w:r>
          </w:p>
          <w:p w14:paraId="0E26E369" w14:textId="2FEC0058" w:rsidR="00EE5553" w:rsidRDefault="00EE5553" w:rsidP="00DD00E7">
            <w:pPr>
              <w:pStyle w:val="Bodycopy"/>
              <w:spacing w:before="0" w:line="240" w:lineRule="auto"/>
            </w:pPr>
            <w:r>
              <w:t>Decatur</w:t>
            </w:r>
          </w:p>
          <w:p w14:paraId="3B38CE9D" w14:textId="77777777" w:rsidR="00E2372F" w:rsidRDefault="00E2372F" w:rsidP="00DD00E7">
            <w:pPr>
              <w:pStyle w:val="Bodycopy"/>
              <w:spacing w:before="0" w:line="240" w:lineRule="auto"/>
              <w:rPr>
                <w:bCs w:val="0"/>
              </w:rPr>
            </w:pPr>
            <w:r>
              <w:rPr>
                <w:bCs w:val="0"/>
              </w:rPr>
              <w:t>Dodge</w:t>
            </w:r>
          </w:p>
          <w:p w14:paraId="5DE67237" w14:textId="77777777" w:rsidR="00E2372F" w:rsidRDefault="00E2372F" w:rsidP="00DD00E7">
            <w:pPr>
              <w:pStyle w:val="Bodycopy"/>
              <w:spacing w:before="0" w:line="240" w:lineRule="auto"/>
              <w:rPr>
                <w:bCs w:val="0"/>
              </w:rPr>
            </w:pPr>
            <w:r>
              <w:rPr>
                <w:bCs w:val="0"/>
              </w:rPr>
              <w:t>Dooly</w:t>
            </w:r>
          </w:p>
          <w:p w14:paraId="57328228" w14:textId="77777777" w:rsidR="00EE5553" w:rsidRDefault="00EE5553" w:rsidP="00DD00E7">
            <w:pPr>
              <w:pStyle w:val="Bodycopy"/>
              <w:spacing w:before="0" w:line="240" w:lineRule="auto"/>
              <w:rPr>
                <w:bCs w:val="0"/>
              </w:rPr>
            </w:pPr>
            <w:r>
              <w:rPr>
                <w:bCs w:val="0"/>
              </w:rPr>
              <w:t>Echols</w:t>
            </w:r>
          </w:p>
          <w:p w14:paraId="0959EB44" w14:textId="77777777" w:rsidR="00EE5553" w:rsidRDefault="00EE5553" w:rsidP="00DD00E7">
            <w:pPr>
              <w:pStyle w:val="Bodycopy"/>
              <w:spacing w:before="0" w:line="240" w:lineRule="auto"/>
              <w:rPr>
                <w:bCs w:val="0"/>
              </w:rPr>
            </w:pPr>
            <w:r>
              <w:rPr>
                <w:bCs w:val="0"/>
              </w:rPr>
              <w:t>Effingham</w:t>
            </w:r>
          </w:p>
          <w:p w14:paraId="288A3FB0" w14:textId="372F6E08" w:rsidR="00EE5553" w:rsidRPr="00BF41C1" w:rsidRDefault="00EE5553" w:rsidP="002B68F5">
            <w:pPr>
              <w:pStyle w:val="Bodycopy"/>
              <w:spacing w:before="0" w:line="240" w:lineRule="auto"/>
              <w:rPr>
                <w:bCs w:val="0"/>
              </w:rPr>
            </w:pPr>
            <w:r>
              <w:rPr>
                <w:bCs w:val="0"/>
              </w:rPr>
              <w:t>Elbert</w:t>
            </w:r>
          </w:p>
        </w:tc>
        <w:tc>
          <w:tcPr>
            <w:tcW w:w="3298" w:type="dxa"/>
            <w:tcBorders>
              <w:top w:val="single" w:sz="12" w:space="0" w:color="003265"/>
              <w:left w:val="single" w:sz="4" w:space="0" w:color="003265"/>
              <w:bottom w:val="single" w:sz="12" w:space="0" w:color="003265"/>
              <w:right w:val="single" w:sz="4" w:space="0" w:color="003265"/>
            </w:tcBorders>
            <w:vAlign w:val="center"/>
          </w:tcPr>
          <w:p w14:paraId="0866F521" w14:textId="77777777" w:rsidR="00EE5553" w:rsidRDefault="00EE5553" w:rsidP="00DD00E7">
            <w:pPr>
              <w:pStyle w:val="Bodycopy"/>
              <w:spacing w:before="0"/>
            </w:pPr>
          </w:p>
          <w:p w14:paraId="5566109B" w14:textId="77777777" w:rsidR="002B68F5" w:rsidRDefault="002B68F5" w:rsidP="00DD00E7">
            <w:pPr>
              <w:pStyle w:val="Bodycopy"/>
              <w:spacing w:before="0"/>
            </w:pPr>
            <w:r>
              <w:rPr>
                <w:bCs w:val="0"/>
              </w:rPr>
              <w:t>Emanuel</w:t>
            </w:r>
            <w:r>
              <w:t xml:space="preserve"> </w:t>
            </w:r>
          </w:p>
          <w:p w14:paraId="086836EC" w14:textId="13523FCB" w:rsidR="00DD00E7" w:rsidRDefault="00DD00E7" w:rsidP="00DD00E7">
            <w:pPr>
              <w:pStyle w:val="Bodycopy"/>
              <w:spacing w:before="0"/>
            </w:pPr>
            <w:r>
              <w:t xml:space="preserve">Evans </w:t>
            </w:r>
          </w:p>
          <w:p w14:paraId="7120EBC3" w14:textId="38B03942" w:rsidR="0023356F" w:rsidRDefault="0023356F" w:rsidP="00DD00E7">
            <w:pPr>
              <w:pStyle w:val="Bodycopy"/>
              <w:spacing w:before="0"/>
            </w:pPr>
            <w:r>
              <w:t>Franklin</w:t>
            </w:r>
          </w:p>
          <w:p w14:paraId="793ECA87" w14:textId="5EE55801" w:rsidR="003C2864" w:rsidRDefault="003C2864" w:rsidP="00DD00E7">
            <w:pPr>
              <w:pStyle w:val="Bodycopy"/>
              <w:spacing w:before="0"/>
            </w:pPr>
            <w:r>
              <w:t>Gilmer</w:t>
            </w:r>
          </w:p>
          <w:p w14:paraId="210FAC37" w14:textId="77777777" w:rsidR="00DD00E7" w:rsidRDefault="00DD00E7" w:rsidP="00DD00E7">
            <w:pPr>
              <w:pStyle w:val="Bodycopy"/>
              <w:spacing w:before="0"/>
            </w:pPr>
            <w:r>
              <w:t xml:space="preserve">Glascock </w:t>
            </w:r>
          </w:p>
          <w:p w14:paraId="23B73C86" w14:textId="02BF0B1A" w:rsidR="00FF36DF" w:rsidRDefault="00FF36DF" w:rsidP="00DD00E7">
            <w:pPr>
              <w:pStyle w:val="Bodycopy"/>
              <w:spacing w:before="0"/>
            </w:pPr>
            <w:r>
              <w:t>Glynn</w:t>
            </w:r>
          </w:p>
          <w:p w14:paraId="6F77FD7E" w14:textId="223D64EE" w:rsidR="00FF36DF" w:rsidRDefault="00FF36DF" w:rsidP="00DD00E7">
            <w:pPr>
              <w:pStyle w:val="Bodycopy"/>
              <w:spacing w:before="0"/>
            </w:pPr>
            <w:r>
              <w:lastRenderedPageBreak/>
              <w:t>Grady</w:t>
            </w:r>
          </w:p>
          <w:p w14:paraId="34EC600A" w14:textId="7E4DBC72" w:rsidR="003C2864" w:rsidRDefault="003C2864" w:rsidP="00DD00E7">
            <w:pPr>
              <w:pStyle w:val="Bodycopy"/>
              <w:spacing w:before="0"/>
            </w:pPr>
            <w:r>
              <w:t>Greene</w:t>
            </w:r>
          </w:p>
          <w:p w14:paraId="0BB17CA3" w14:textId="3D71D483" w:rsidR="003C2864" w:rsidRDefault="003C2864" w:rsidP="00DD00E7">
            <w:pPr>
              <w:pStyle w:val="Bodycopy"/>
              <w:spacing w:before="0"/>
            </w:pPr>
            <w:r>
              <w:t>Habersham</w:t>
            </w:r>
          </w:p>
          <w:p w14:paraId="781610DB" w14:textId="330DAB40" w:rsidR="003C2864" w:rsidRDefault="003C2864" w:rsidP="00DD00E7">
            <w:pPr>
              <w:pStyle w:val="Bodycopy"/>
              <w:spacing w:before="0"/>
            </w:pPr>
            <w:r>
              <w:t>Hancock</w:t>
            </w:r>
          </w:p>
          <w:p w14:paraId="40AA491E" w14:textId="6509AFEF" w:rsidR="003C2864" w:rsidRDefault="003C2864" w:rsidP="00DD00E7">
            <w:pPr>
              <w:pStyle w:val="Bodycopy"/>
              <w:spacing w:before="0"/>
            </w:pPr>
            <w:r>
              <w:t>Hart</w:t>
            </w:r>
          </w:p>
          <w:p w14:paraId="69FE1EFC" w14:textId="77777777" w:rsidR="003C2864" w:rsidRDefault="00DD00E7" w:rsidP="00DD00E7">
            <w:pPr>
              <w:pStyle w:val="Bodycopy"/>
              <w:spacing w:before="0"/>
            </w:pPr>
            <w:r>
              <w:t>Irwin</w:t>
            </w:r>
          </w:p>
          <w:p w14:paraId="21F03D48" w14:textId="77777777" w:rsidR="009E4EE1" w:rsidRDefault="003C2864" w:rsidP="00DD00E7">
            <w:pPr>
              <w:pStyle w:val="Bodycopy"/>
              <w:spacing w:before="0"/>
            </w:pPr>
            <w:r>
              <w:t>Jackson</w:t>
            </w:r>
          </w:p>
          <w:p w14:paraId="714E8176" w14:textId="039BE789" w:rsidR="00DD00E7" w:rsidRDefault="009E4EE1" w:rsidP="00DD00E7">
            <w:pPr>
              <w:pStyle w:val="Bodycopy"/>
              <w:spacing w:before="0"/>
            </w:pPr>
            <w:r>
              <w:t>Jasper</w:t>
            </w:r>
            <w:r w:rsidR="00DD00E7">
              <w:t xml:space="preserve"> </w:t>
            </w:r>
          </w:p>
          <w:p w14:paraId="6BC970A5" w14:textId="77777777" w:rsidR="00DD00E7" w:rsidRDefault="00DD00E7" w:rsidP="00DD00E7">
            <w:pPr>
              <w:pStyle w:val="Bodycopy"/>
              <w:spacing w:before="0"/>
            </w:pPr>
            <w:r>
              <w:t xml:space="preserve">Jeff Davis </w:t>
            </w:r>
          </w:p>
          <w:p w14:paraId="29F34F9F" w14:textId="77777777" w:rsidR="00DD00E7" w:rsidRDefault="00DD00E7" w:rsidP="00DD00E7">
            <w:pPr>
              <w:pStyle w:val="Bodycopy"/>
              <w:spacing w:before="0"/>
            </w:pPr>
            <w:r>
              <w:t xml:space="preserve">Jefferson </w:t>
            </w:r>
          </w:p>
          <w:p w14:paraId="76424CF7" w14:textId="77777777" w:rsidR="00DD00E7" w:rsidRDefault="00DD00E7" w:rsidP="00DD00E7">
            <w:pPr>
              <w:pStyle w:val="Bodycopy"/>
              <w:spacing w:before="0"/>
            </w:pPr>
            <w:r>
              <w:t xml:space="preserve">Jenkins </w:t>
            </w:r>
          </w:p>
          <w:p w14:paraId="16B4BA20" w14:textId="77777777" w:rsidR="009E4EE1" w:rsidRDefault="00DD00E7" w:rsidP="00DD00E7">
            <w:pPr>
              <w:pStyle w:val="Bodycopy"/>
              <w:spacing w:before="0"/>
            </w:pPr>
            <w:r>
              <w:t>Johnson</w:t>
            </w:r>
          </w:p>
          <w:p w14:paraId="688FA780" w14:textId="37DFD04C" w:rsidR="00DD00E7" w:rsidRDefault="009E4EE1" w:rsidP="00DD00E7">
            <w:pPr>
              <w:pStyle w:val="Bodycopy"/>
              <w:spacing w:before="0"/>
            </w:pPr>
            <w:r>
              <w:t>Lamar</w:t>
            </w:r>
            <w:r w:rsidR="00DD00E7">
              <w:t xml:space="preserve"> </w:t>
            </w:r>
          </w:p>
          <w:p w14:paraId="6A19B86F" w14:textId="77777777" w:rsidR="00DD00E7" w:rsidRDefault="00DD00E7" w:rsidP="00DD00E7">
            <w:pPr>
              <w:pStyle w:val="Bodycopy"/>
              <w:spacing w:before="0"/>
            </w:pPr>
            <w:r>
              <w:t xml:space="preserve">Lanier </w:t>
            </w:r>
          </w:p>
          <w:p w14:paraId="77C5597B" w14:textId="77777777" w:rsidR="00DD00E7" w:rsidRDefault="00DD00E7" w:rsidP="00DD00E7">
            <w:pPr>
              <w:pStyle w:val="Bodycopy"/>
              <w:spacing w:before="0"/>
            </w:pPr>
            <w:r>
              <w:t xml:space="preserve">Laurens </w:t>
            </w:r>
          </w:p>
          <w:p w14:paraId="6906B7BF" w14:textId="77777777" w:rsidR="00DD00E7" w:rsidRDefault="00DD00E7" w:rsidP="00DD00E7">
            <w:pPr>
              <w:pStyle w:val="Bodycopy"/>
              <w:spacing w:before="0"/>
            </w:pPr>
            <w:r>
              <w:t xml:space="preserve">Liberty </w:t>
            </w:r>
          </w:p>
          <w:p w14:paraId="60FDB685" w14:textId="77777777" w:rsidR="00FF36DF" w:rsidRDefault="00DD00E7" w:rsidP="00DD00E7">
            <w:pPr>
              <w:pStyle w:val="Bodycopy"/>
              <w:spacing w:before="0"/>
            </w:pPr>
            <w:r>
              <w:t>Lincoln</w:t>
            </w:r>
          </w:p>
          <w:p w14:paraId="41C4022A" w14:textId="5E77563C" w:rsidR="00DD00E7" w:rsidRDefault="00FF36DF" w:rsidP="00DD00E7">
            <w:pPr>
              <w:pStyle w:val="Bodycopy"/>
              <w:spacing w:before="0"/>
            </w:pPr>
            <w:r>
              <w:t>Long</w:t>
            </w:r>
            <w:r w:rsidR="00DD00E7">
              <w:t xml:space="preserve"> </w:t>
            </w:r>
          </w:p>
          <w:p w14:paraId="78D517B4" w14:textId="77777777" w:rsidR="001D72B9" w:rsidRDefault="00DD00E7" w:rsidP="00A23E29">
            <w:pPr>
              <w:pStyle w:val="Bodycopy"/>
              <w:spacing w:before="0"/>
            </w:pPr>
            <w:r>
              <w:t>Lowndes</w:t>
            </w:r>
          </w:p>
          <w:p w14:paraId="27663C8C" w14:textId="31EDF1BD" w:rsidR="009E4EE1" w:rsidRDefault="009E4EE1" w:rsidP="00A23E29">
            <w:pPr>
              <w:pStyle w:val="Bodycopy"/>
              <w:spacing w:before="0"/>
            </w:pPr>
            <w:r>
              <w:t>Lumpkin</w:t>
            </w:r>
          </w:p>
          <w:p w14:paraId="4503D675" w14:textId="79D7D095" w:rsidR="007123EC" w:rsidRDefault="007123EC" w:rsidP="00A23E29">
            <w:pPr>
              <w:pStyle w:val="Bodycopy"/>
              <w:spacing w:before="0"/>
            </w:pPr>
            <w:r>
              <w:t>Madison</w:t>
            </w:r>
          </w:p>
          <w:p w14:paraId="795DAF73" w14:textId="77777777" w:rsidR="00BB73BD" w:rsidRDefault="00BB73BD" w:rsidP="00BB73BD">
            <w:pPr>
              <w:pStyle w:val="Bodycopy"/>
              <w:spacing w:before="0"/>
            </w:pPr>
            <w:r>
              <w:t xml:space="preserve">McDuffie </w:t>
            </w:r>
          </w:p>
          <w:p w14:paraId="0F8B7A6A" w14:textId="77777777" w:rsidR="00BB73BD" w:rsidRDefault="00BB73BD" w:rsidP="00A23E29">
            <w:pPr>
              <w:pStyle w:val="Bodycopy"/>
              <w:spacing w:before="0"/>
            </w:pPr>
            <w:r>
              <w:t>McIntosh</w:t>
            </w:r>
          </w:p>
          <w:p w14:paraId="4B65F646" w14:textId="77777777" w:rsidR="00BB73BD" w:rsidRDefault="00BB73BD" w:rsidP="00A23E29">
            <w:pPr>
              <w:pStyle w:val="Bodycopy"/>
              <w:spacing w:before="0"/>
            </w:pPr>
            <w:r>
              <w:t>Mitchell</w:t>
            </w:r>
          </w:p>
          <w:p w14:paraId="2C8AE288" w14:textId="005D2A04" w:rsidR="007123EC" w:rsidRPr="00F61069" w:rsidRDefault="007123EC" w:rsidP="00A23E29">
            <w:pPr>
              <w:pStyle w:val="Bodycopy"/>
              <w:spacing w:before="0"/>
            </w:pPr>
            <w:r>
              <w:t>Monroe</w:t>
            </w:r>
          </w:p>
        </w:tc>
        <w:tc>
          <w:tcPr>
            <w:tcW w:w="3299" w:type="dxa"/>
            <w:tcBorders>
              <w:top w:val="single" w:sz="12" w:space="0" w:color="003265"/>
              <w:left w:val="single" w:sz="4" w:space="0" w:color="003265"/>
              <w:bottom w:val="single" w:sz="12" w:space="0" w:color="003265"/>
              <w:right w:val="single" w:sz="4" w:space="0" w:color="003265"/>
            </w:tcBorders>
            <w:vAlign w:val="center"/>
          </w:tcPr>
          <w:p w14:paraId="57990909" w14:textId="77777777" w:rsidR="007123EC" w:rsidRDefault="007123EC" w:rsidP="00DD00E7">
            <w:pPr>
              <w:pStyle w:val="Bodycopy"/>
              <w:spacing w:before="0"/>
            </w:pPr>
          </w:p>
          <w:p w14:paraId="045DAD11" w14:textId="5FB5AC1F" w:rsidR="00DD00E7" w:rsidRDefault="00DD00E7" w:rsidP="00DD00E7">
            <w:pPr>
              <w:pStyle w:val="Bodycopy"/>
              <w:spacing w:before="0"/>
            </w:pPr>
            <w:r>
              <w:t xml:space="preserve">Montgomery </w:t>
            </w:r>
          </w:p>
          <w:p w14:paraId="012CF102" w14:textId="5B92FF32" w:rsidR="007123EC" w:rsidRDefault="007123EC" w:rsidP="00DD00E7">
            <w:pPr>
              <w:pStyle w:val="Bodycopy"/>
              <w:spacing w:before="0"/>
            </w:pPr>
            <w:r>
              <w:t>Oglethorpe</w:t>
            </w:r>
          </w:p>
          <w:p w14:paraId="5DAAC52F" w14:textId="3D241DB0" w:rsidR="00221F02" w:rsidRDefault="00221F02" w:rsidP="00DD00E7">
            <w:pPr>
              <w:pStyle w:val="Bodycopy"/>
              <w:spacing w:before="0"/>
            </w:pPr>
            <w:r>
              <w:t>Paulding</w:t>
            </w:r>
          </w:p>
          <w:p w14:paraId="6CA6C950" w14:textId="77777777" w:rsidR="001E5B10" w:rsidRDefault="00DD00E7" w:rsidP="00DD00E7">
            <w:pPr>
              <w:pStyle w:val="Bodycopy"/>
              <w:spacing w:before="0"/>
            </w:pPr>
            <w:r>
              <w:t>Pierce</w:t>
            </w:r>
          </w:p>
          <w:p w14:paraId="6693A93E" w14:textId="182039B1" w:rsidR="007123EC" w:rsidRDefault="007123EC" w:rsidP="00DD00E7">
            <w:pPr>
              <w:pStyle w:val="Bodycopy"/>
              <w:spacing w:before="0"/>
            </w:pPr>
            <w:r>
              <w:t>Pike</w:t>
            </w:r>
          </w:p>
          <w:p w14:paraId="71A44853" w14:textId="77777777" w:rsidR="007123EC" w:rsidRDefault="001E5B10" w:rsidP="00DD00E7">
            <w:pPr>
              <w:pStyle w:val="Bodycopy"/>
              <w:spacing w:before="0"/>
            </w:pPr>
            <w:r>
              <w:t>Pulaski</w:t>
            </w:r>
          </w:p>
          <w:p w14:paraId="2396A6D5" w14:textId="77777777" w:rsidR="009F072B" w:rsidRDefault="007123EC" w:rsidP="00DD00E7">
            <w:pPr>
              <w:pStyle w:val="Bodycopy"/>
              <w:spacing w:before="0"/>
            </w:pPr>
            <w:r>
              <w:lastRenderedPageBreak/>
              <w:t>Putnam</w:t>
            </w:r>
          </w:p>
          <w:p w14:paraId="18C51A14" w14:textId="0549ABAD" w:rsidR="00DD00E7" w:rsidRDefault="009F072B" w:rsidP="00DD00E7">
            <w:pPr>
              <w:pStyle w:val="Bodycopy"/>
              <w:spacing w:before="0"/>
            </w:pPr>
            <w:r>
              <w:t>Rabun</w:t>
            </w:r>
            <w:r w:rsidR="00DD00E7">
              <w:t xml:space="preserve"> </w:t>
            </w:r>
          </w:p>
          <w:p w14:paraId="5C862DE2" w14:textId="77777777" w:rsidR="00DD00E7" w:rsidRDefault="00DD00E7" w:rsidP="00DD00E7">
            <w:pPr>
              <w:pStyle w:val="Bodycopy"/>
              <w:spacing w:before="0"/>
            </w:pPr>
            <w:r>
              <w:t xml:space="preserve">Richmond </w:t>
            </w:r>
          </w:p>
          <w:p w14:paraId="30045C8B" w14:textId="77777777" w:rsidR="009F072B" w:rsidRDefault="00DD00E7" w:rsidP="00DD00E7">
            <w:pPr>
              <w:pStyle w:val="Bodycopy"/>
              <w:spacing w:before="0"/>
            </w:pPr>
            <w:r>
              <w:t>Screven</w:t>
            </w:r>
          </w:p>
          <w:p w14:paraId="020A99B7" w14:textId="77777777" w:rsidR="009F072B" w:rsidRDefault="009F072B" w:rsidP="00DD00E7">
            <w:pPr>
              <w:pStyle w:val="Bodycopy"/>
              <w:spacing w:before="0"/>
            </w:pPr>
            <w:r>
              <w:t>Stephens</w:t>
            </w:r>
          </w:p>
          <w:p w14:paraId="229B0EEB" w14:textId="0CE09857" w:rsidR="00DD00E7" w:rsidRDefault="009F072B" w:rsidP="00DD00E7">
            <w:pPr>
              <w:pStyle w:val="Bodycopy"/>
              <w:spacing w:before="0"/>
            </w:pPr>
            <w:r>
              <w:t>Taliaferro</w:t>
            </w:r>
            <w:r w:rsidR="00DD00E7">
              <w:t xml:space="preserve"> </w:t>
            </w:r>
          </w:p>
          <w:p w14:paraId="319822B7" w14:textId="77777777" w:rsidR="00DD00E7" w:rsidRDefault="00DD00E7" w:rsidP="00DD00E7">
            <w:pPr>
              <w:pStyle w:val="Bodycopy"/>
              <w:spacing w:before="0"/>
            </w:pPr>
            <w:r>
              <w:t xml:space="preserve">Tattnall </w:t>
            </w:r>
          </w:p>
          <w:p w14:paraId="34789C0D" w14:textId="77777777" w:rsidR="00DD00E7" w:rsidRDefault="00DD00E7" w:rsidP="00DD00E7">
            <w:pPr>
              <w:pStyle w:val="Bodycopy"/>
              <w:spacing w:before="0"/>
            </w:pPr>
            <w:r>
              <w:t xml:space="preserve">Telfair </w:t>
            </w:r>
          </w:p>
          <w:p w14:paraId="6A6EB12D" w14:textId="5516920B" w:rsidR="001E5B10" w:rsidRDefault="001E5B10" w:rsidP="00DD00E7">
            <w:pPr>
              <w:pStyle w:val="Bodycopy"/>
              <w:spacing w:before="0"/>
            </w:pPr>
            <w:r>
              <w:t>Thomas</w:t>
            </w:r>
          </w:p>
          <w:p w14:paraId="120762D6" w14:textId="77777777" w:rsidR="00DD00E7" w:rsidRDefault="00DD00E7" w:rsidP="00DD00E7">
            <w:pPr>
              <w:pStyle w:val="Bodycopy"/>
              <w:spacing w:before="0"/>
            </w:pPr>
            <w:r>
              <w:t xml:space="preserve">Tift </w:t>
            </w:r>
          </w:p>
          <w:p w14:paraId="4067637D" w14:textId="77777777" w:rsidR="00DD00E7" w:rsidRDefault="00DD00E7" w:rsidP="00DD00E7">
            <w:pPr>
              <w:pStyle w:val="Bodycopy"/>
              <w:spacing w:before="0"/>
            </w:pPr>
            <w:r>
              <w:t xml:space="preserve">Toombs </w:t>
            </w:r>
          </w:p>
          <w:p w14:paraId="49AEE2C6" w14:textId="77777777" w:rsidR="001E5B10" w:rsidRDefault="00DD00E7" w:rsidP="00DD00E7">
            <w:pPr>
              <w:pStyle w:val="Bodycopy"/>
              <w:spacing w:before="0"/>
            </w:pPr>
            <w:r>
              <w:t>Treutlen</w:t>
            </w:r>
          </w:p>
          <w:p w14:paraId="6D2B7075" w14:textId="55AA9D70" w:rsidR="000634F0" w:rsidRDefault="000634F0" w:rsidP="00DD00E7">
            <w:pPr>
              <w:pStyle w:val="Bodycopy"/>
              <w:spacing w:before="0"/>
            </w:pPr>
            <w:r>
              <w:t>Turner</w:t>
            </w:r>
          </w:p>
          <w:p w14:paraId="596091A5" w14:textId="45D17EBB" w:rsidR="00DD00E7" w:rsidRDefault="001E5B10" w:rsidP="00DD00E7">
            <w:pPr>
              <w:pStyle w:val="Bodycopy"/>
              <w:spacing w:before="0"/>
            </w:pPr>
            <w:r>
              <w:t>Twiggs</w:t>
            </w:r>
            <w:r w:rsidR="00DD00E7">
              <w:t xml:space="preserve"> </w:t>
            </w:r>
          </w:p>
          <w:p w14:paraId="68C03B9C" w14:textId="77777777" w:rsidR="00DD00E7" w:rsidRDefault="00DD00E7" w:rsidP="00DD00E7">
            <w:pPr>
              <w:pStyle w:val="Bodycopy"/>
              <w:spacing w:before="0"/>
            </w:pPr>
            <w:r>
              <w:t xml:space="preserve">Ware </w:t>
            </w:r>
          </w:p>
          <w:p w14:paraId="576E82FD" w14:textId="15EAAF8E" w:rsidR="000634F0" w:rsidRDefault="000634F0" w:rsidP="00DD00E7">
            <w:pPr>
              <w:pStyle w:val="Bodycopy"/>
              <w:spacing w:before="0"/>
            </w:pPr>
            <w:r>
              <w:t>Warren</w:t>
            </w:r>
          </w:p>
          <w:p w14:paraId="31BBB341" w14:textId="77777777" w:rsidR="00DD00E7" w:rsidRDefault="00DD00E7" w:rsidP="00DD00E7">
            <w:pPr>
              <w:pStyle w:val="Bodycopy"/>
              <w:spacing w:before="0"/>
            </w:pPr>
            <w:r>
              <w:t xml:space="preserve">Washington </w:t>
            </w:r>
          </w:p>
          <w:p w14:paraId="1B0BD6A9" w14:textId="27217838" w:rsidR="002303F0" w:rsidRDefault="002303F0" w:rsidP="00DD00E7">
            <w:pPr>
              <w:pStyle w:val="Bodycopy"/>
              <w:spacing w:before="0"/>
            </w:pPr>
            <w:r>
              <w:t>Wayne</w:t>
            </w:r>
          </w:p>
          <w:p w14:paraId="6B166EDC" w14:textId="77777777" w:rsidR="001D72B9" w:rsidRDefault="00DD00E7" w:rsidP="00DD00E7">
            <w:pPr>
              <w:pStyle w:val="Bodycopy"/>
              <w:spacing w:before="0" w:line="240" w:lineRule="auto"/>
            </w:pPr>
            <w:r>
              <w:t>Wheeler</w:t>
            </w:r>
          </w:p>
          <w:p w14:paraId="5E00E72A" w14:textId="6BCA8402" w:rsidR="00A67DC3" w:rsidRDefault="00A67DC3" w:rsidP="00DD00E7">
            <w:pPr>
              <w:pStyle w:val="Bodycopy"/>
              <w:spacing w:before="0" w:line="240" w:lineRule="auto"/>
            </w:pPr>
            <w:r>
              <w:t>White</w:t>
            </w:r>
          </w:p>
          <w:p w14:paraId="118B3E8F" w14:textId="5D37B2D0" w:rsidR="001E5B10" w:rsidRDefault="001E5B10" w:rsidP="00DD00E7">
            <w:pPr>
              <w:pStyle w:val="Bodycopy"/>
              <w:spacing w:before="0" w:line="240" w:lineRule="auto"/>
            </w:pPr>
            <w:r>
              <w:t>Wilcox</w:t>
            </w:r>
          </w:p>
          <w:p w14:paraId="0C79EF9C" w14:textId="3D0A40B3" w:rsidR="00A67DC3" w:rsidRDefault="00A67DC3" w:rsidP="00DD00E7">
            <w:pPr>
              <w:pStyle w:val="Bodycopy"/>
              <w:spacing w:before="0" w:line="240" w:lineRule="auto"/>
            </w:pPr>
            <w:r>
              <w:t>Wilkes</w:t>
            </w:r>
          </w:p>
          <w:p w14:paraId="42EBEE9E" w14:textId="7521357C" w:rsidR="001E5B10" w:rsidRDefault="001E5B10" w:rsidP="00DD00E7">
            <w:pPr>
              <w:pStyle w:val="Bodycopy"/>
              <w:spacing w:before="0" w:line="240" w:lineRule="auto"/>
            </w:pPr>
            <w:r>
              <w:t>Wilkinson</w:t>
            </w:r>
          </w:p>
          <w:p w14:paraId="672154DE" w14:textId="53AAA30B" w:rsidR="002303F0" w:rsidRPr="00F61069" w:rsidRDefault="002303F0" w:rsidP="00DD00E7">
            <w:pPr>
              <w:pStyle w:val="Bodycopy"/>
              <w:spacing w:before="0" w:line="240" w:lineRule="auto"/>
            </w:pPr>
            <w:r>
              <w:t>Worth</w:t>
            </w:r>
          </w:p>
        </w:tc>
      </w:tr>
    </w:tbl>
    <w:p w14:paraId="0560AF82" w14:textId="77777777" w:rsidR="001D72B9" w:rsidRDefault="001D72B9"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4945"/>
        <w:gridCol w:w="2790"/>
        <w:gridCol w:w="2160"/>
      </w:tblGrid>
      <w:tr w:rsidR="00AB7F48" w:rsidRPr="00E03B6D" w14:paraId="6D64DAA1"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53A55A35" w14:textId="75CF9D2F" w:rsidR="00AB7F48" w:rsidRDefault="00AB7F48" w:rsidP="00A23E29">
            <w:pPr>
              <w:pStyle w:val="Bodycopy"/>
              <w:spacing w:before="0"/>
              <w:rPr>
                <w:b/>
                <w:bCs w:val="0"/>
              </w:rPr>
            </w:pPr>
            <w:r>
              <w:rPr>
                <w:b/>
                <w:bCs w:val="0"/>
              </w:rPr>
              <w:t xml:space="preserve">North Carolina Tropical Storm Helene – </w:t>
            </w:r>
            <w:r w:rsidR="00CD3215">
              <w:rPr>
                <w:b/>
                <w:bCs w:val="0"/>
              </w:rPr>
              <w:t>North Carolina</w:t>
            </w:r>
            <w:r>
              <w:rPr>
                <w:b/>
                <w:bCs w:val="0"/>
              </w:rPr>
              <w:t xml:space="preserve"> Counties – </w:t>
            </w:r>
            <w:hyperlink r:id="rId46" w:history="1">
              <w:r w:rsidRPr="00AB7F48">
                <w:rPr>
                  <w:rStyle w:val="Hyperlink"/>
                  <w:b/>
                  <w:bCs w:val="0"/>
                </w:rPr>
                <w:t>DR-4827-NC</w:t>
              </w:r>
            </w:hyperlink>
          </w:p>
          <w:p w14:paraId="098278E7" w14:textId="105D088A" w:rsidR="00AB7F48" w:rsidRPr="00E03B6D" w:rsidRDefault="00AB7F48" w:rsidP="00A23E29">
            <w:pPr>
              <w:pStyle w:val="Bodycopy"/>
              <w:spacing w:before="0"/>
            </w:pPr>
            <w:r>
              <w:t>Note: The automatic EUC policy applies to the following counties in North Carolina:</w:t>
            </w:r>
          </w:p>
        </w:tc>
      </w:tr>
      <w:tr w:rsidR="00D827D5" w:rsidRPr="007355A4" w14:paraId="6571DC0C" w14:textId="77777777" w:rsidTr="00241847">
        <w:trPr>
          <w:trHeight w:val="456"/>
        </w:trPr>
        <w:tc>
          <w:tcPr>
            <w:tcW w:w="4945" w:type="dxa"/>
            <w:tcBorders>
              <w:top w:val="single" w:sz="12" w:space="0" w:color="003265"/>
              <w:left w:val="single" w:sz="4" w:space="0" w:color="003265"/>
              <w:bottom w:val="single" w:sz="12" w:space="0" w:color="003265"/>
              <w:right w:val="single" w:sz="4" w:space="0" w:color="003265"/>
            </w:tcBorders>
            <w:vAlign w:val="center"/>
          </w:tcPr>
          <w:p w14:paraId="512452D7" w14:textId="77777777" w:rsidR="00AB7F48" w:rsidRPr="00E03B6D" w:rsidRDefault="00AB7F48" w:rsidP="00A23E29">
            <w:pPr>
              <w:pStyle w:val="Bodycopy"/>
              <w:spacing w:before="0"/>
              <w:rPr>
                <w:b/>
                <w:bCs w:val="0"/>
              </w:rPr>
            </w:pPr>
            <w:r w:rsidRPr="00E03B6D">
              <w:rPr>
                <w:b/>
                <w:bCs w:val="0"/>
              </w:rPr>
              <w:t>PA-A</w:t>
            </w:r>
          </w:p>
          <w:p w14:paraId="2D6AA96C" w14:textId="77777777" w:rsidR="005C5314" w:rsidRDefault="005C5314" w:rsidP="00AD0391">
            <w:pPr>
              <w:pStyle w:val="Bodycopy"/>
              <w:spacing w:before="0"/>
            </w:pPr>
            <w:r>
              <w:t xml:space="preserve">Alexander </w:t>
            </w:r>
          </w:p>
          <w:p w14:paraId="6FF25977" w14:textId="77777777" w:rsidR="005C5314" w:rsidRDefault="005C5314" w:rsidP="00AD0391">
            <w:pPr>
              <w:pStyle w:val="Bodycopy"/>
              <w:spacing w:before="0"/>
            </w:pPr>
            <w:r>
              <w:t xml:space="preserve">Alleghany </w:t>
            </w:r>
          </w:p>
          <w:p w14:paraId="3F5F2424" w14:textId="77777777" w:rsidR="005C5314" w:rsidRDefault="005C5314" w:rsidP="00AD0391">
            <w:pPr>
              <w:pStyle w:val="Bodycopy"/>
              <w:spacing w:before="0"/>
            </w:pPr>
            <w:r>
              <w:t xml:space="preserve">Ashe </w:t>
            </w:r>
          </w:p>
          <w:p w14:paraId="3FFA40EF" w14:textId="77777777" w:rsidR="005C5314" w:rsidRDefault="005C5314" w:rsidP="00AD0391">
            <w:pPr>
              <w:pStyle w:val="Bodycopy"/>
              <w:spacing w:before="0"/>
            </w:pPr>
            <w:r>
              <w:t xml:space="preserve">Avery </w:t>
            </w:r>
          </w:p>
          <w:p w14:paraId="7E99F214" w14:textId="77777777" w:rsidR="005C5314" w:rsidRDefault="005C5314" w:rsidP="00AD0391">
            <w:pPr>
              <w:pStyle w:val="Bodycopy"/>
              <w:spacing w:before="0"/>
            </w:pPr>
            <w:r>
              <w:t xml:space="preserve">Buncombe </w:t>
            </w:r>
          </w:p>
          <w:p w14:paraId="14166148" w14:textId="77777777" w:rsidR="00336233" w:rsidRDefault="005C5314" w:rsidP="00AD0391">
            <w:pPr>
              <w:pStyle w:val="Bodycopy"/>
              <w:spacing w:before="0"/>
            </w:pPr>
            <w:r>
              <w:t>Burke</w:t>
            </w:r>
          </w:p>
          <w:p w14:paraId="72E8E0A0" w14:textId="74ED065D" w:rsidR="005C5314" w:rsidRDefault="00336233" w:rsidP="00AD0391">
            <w:pPr>
              <w:pStyle w:val="Bodycopy"/>
              <w:spacing w:before="0"/>
            </w:pPr>
            <w:r>
              <w:t>Cabarrus</w:t>
            </w:r>
            <w:r w:rsidR="005C5314">
              <w:t xml:space="preserve"> </w:t>
            </w:r>
          </w:p>
          <w:p w14:paraId="6AFE4199" w14:textId="77777777" w:rsidR="005C5314" w:rsidRDefault="005C5314" w:rsidP="00AD0391">
            <w:pPr>
              <w:pStyle w:val="Bodycopy"/>
              <w:spacing w:before="0"/>
            </w:pPr>
            <w:r>
              <w:t xml:space="preserve">Caldwell </w:t>
            </w:r>
          </w:p>
          <w:p w14:paraId="372784F1" w14:textId="77777777" w:rsidR="005C5314" w:rsidRDefault="005C5314" w:rsidP="00AD0391">
            <w:pPr>
              <w:pStyle w:val="Bodycopy"/>
              <w:spacing w:before="0"/>
            </w:pPr>
            <w:r>
              <w:t xml:space="preserve">Catawba </w:t>
            </w:r>
          </w:p>
          <w:p w14:paraId="62B73634" w14:textId="54E1CC1F" w:rsidR="00336233" w:rsidRDefault="00336233" w:rsidP="00AD0391">
            <w:pPr>
              <w:pStyle w:val="Bodycopy"/>
              <w:spacing w:before="0"/>
            </w:pPr>
            <w:r>
              <w:t>Cherokee</w:t>
            </w:r>
          </w:p>
          <w:p w14:paraId="776BE604" w14:textId="77777777" w:rsidR="00AB7F48" w:rsidRDefault="005C5314" w:rsidP="00C5311A">
            <w:pPr>
              <w:pStyle w:val="Bodycopy"/>
              <w:spacing w:before="0"/>
            </w:pPr>
            <w:r>
              <w:t>Clay</w:t>
            </w:r>
          </w:p>
          <w:p w14:paraId="39E084A8" w14:textId="77777777" w:rsidR="00154FA8" w:rsidRDefault="00511838" w:rsidP="00C5311A">
            <w:pPr>
              <w:pStyle w:val="Bodycopy"/>
              <w:spacing w:before="0"/>
            </w:pPr>
            <w:r>
              <w:t>Cleveland</w:t>
            </w:r>
          </w:p>
          <w:p w14:paraId="3B0DC575" w14:textId="4B171522" w:rsidR="00154FA8" w:rsidRDefault="00154FA8" w:rsidP="00154FA8">
            <w:pPr>
              <w:pStyle w:val="Bodycopy"/>
              <w:spacing w:before="0"/>
            </w:pPr>
            <w:r>
              <w:lastRenderedPageBreak/>
              <w:t>Eastern Band of Cherokee</w:t>
            </w:r>
            <w:r w:rsidR="000F0F3D">
              <w:t xml:space="preserve"> </w:t>
            </w:r>
            <w:r>
              <w:t>Indians of North Carolina</w:t>
            </w:r>
          </w:p>
          <w:p w14:paraId="798AE1C9" w14:textId="539C9A83" w:rsidR="00511838" w:rsidRPr="00E03B6D" w:rsidRDefault="00511838" w:rsidP="00C5311A">
            <w:pPr>
              <w:pStyle w:val="Bodycopy"/>
              <w:spacing w:before="0"/>
            </w:pPr>
            <w:r>
              <w:t xml:space="preserve"> </w:t>
            </w:r>
          </w:p>
        </w:tc>
        <w:tc>
          <w:tcPr>
            <w:tcW w:w="2790" w:type="dxa"/>
            <w:tcBorders>
              <w:top w:val="single" w:sz="12" w:space="0" w:color="003265"/>
              <w:left w:val="single" w:sz="4" w:space="0" w:color="003265"/>
              <w:bottom w:val="single" w:sz="12" w:space="0" w:color="003265"/>
              <w:right w:val="single" w:sz="4" w:space="0" w:color="003265"/>
            </w:tcBorders>
            <w:vAlign w:val="center"/>
          </w:tcPr>
          <w:p w14:paraId="2CD6EB51" w14:textId="07A9049D" w:rsidR="00154FA8" w:rsidRDefault="00154FA8" w:rsidP="00AD0391">
            <w:pPr>
              <w:pStyle w:val="Bodycopy"/>
              <w:spacing w:before="0"/>
            </w:pPr>
          </w:p>
          <w:p w14:paraId="784FEE6C" w14:textId="77777777" w:rsidR="00B209AE" w:rsidRDefault="00B209AE" w:rsidP="00AD0391">
            <w:pPr>
              <w:pStyle w:val="Bodycopy"/>
              <w:spacing w:before="0"/>
            </w:pPr>
            <w:r>
              <w:t>Forsyth</w:t>
            </w:r>
          </w:p>
          <w:p w14:paraId="57859EC6" w14:textId="77777777" w:rsidR="00B209AE" w:rsidRDefault="00372E93" w:rsidP="00AD0391">
            <w:pPr>
              <w:pStyle w:val="Bodycopy"/>
              <w:spacing w:before="0"/>
            </w:pPr>
            <w:r>
              <w:t>Gaston</w:t>
            </w:r>
          </w:p>
          <w:p w14:paraId="297DA5E6" w14:textId="0CF4F0C3" w:rsidR="00372E93" w:rsidRDefault="00B209AE" w:rsidP="00AD0391">
            <w:pPr>
              <w:pStyle w:val="Bodycopy"/>
              <w:spacing w:before="0"/>
            </w:pPr>
            <w:r>
              <w:t>Graham</w:t>
            </w:r>
            <w:r w:rsidR="00372E93">
              <w:t xml:space="preserve"> </w:t>
            </w:r>
          </w:p>
          <w:p w14:paraId="54523954" w14:textId="77777777" w:rsidR="00372E93" w:rsidRDefault="00372E93" w:rsidP="00AD0391">
            <w:pPr>
              <w:pStyle w:val="Bodycopy"/>
              <w:spacing w:before="0"/>
            </w:pPr>
            <w:r>
              <w:t xml:space="preserve">Haywood </w:t>
            </w:r>
          </w:p>
          <w:p w14:paraId="58A85C02" w14:textId="77777777" w:rsidR="00B209AE" w:rsidRDefault="00372E93" w:rsidP="00AD0391">
            <w:pPr>
              <w:pStyle w:val="Bodycopy"/>
              <w:spacing w:before="0"/>
            </w:pPr>
            <w:r>
              <w:t>Henderson</w:t>
            </w:r>
          </w:p>
          <w:p w14:paraId="716E1E02" w14:textId="533486C9" w:rsidR="00372E93" w:rsidRDefault="00B209AE" w:rsidP="00AD0391">
            <w:pPr>
              <w:pStyle w:val="Bodycopy"/>
              <w:spacing w:before="0"/>
            </w:pPr>
            <w:r>
              <w:t>Iredell</w:t>
            </w:r>
            <w:r w:rsidR="00372E93">
              <w:t xml:space="preserve"> </w:t>
            </w:r>
          </w:p>
          <w:p w14:paraId="52D6DE8C" w14:textId="77777777" w:rsidR="00B209AE" w:rsidRDefault="00372E93" w:rsidP="00AD0391">
            <w:pPr>
              <w:pStyle w:val="Bodycopy"/>
              <w:spacing w:before="0"/>
            </w:pPr>
            <w:r>
              <w:t>Jackson</w:t>
            </w:r>
          </w:p>
          <w:p w14:paraId="28823268" w14:textId="6538D303" w:rsidR="00372E93" w:rsidRDefault="00B209AE" w:rsidP="00AD0391">
            <w:pPr>
              <w:pStyle w:val="Bodycopy"/>
              <w:spacing w:before="0"/>
            </w:pPr>
            <w:r>
              <w:t>Lee</w:t>
            </w:r>
            <w:r w:rsidR="00372E93">
              <w:t xml:space="preserve"> </w:t>
            </w:r>
          </w:p>
          <w:p w14:paraId="25D4870A" w14:textId="77777777" w:rsidR="00372E93" w:rsidRDefault="00372E93" w:rsidP="00AD0391">
            <w:pPr>
              <w:pStyle w:val="Bodycopy"/>
              <w:spacing w:before="0"/>
            </w:pPr>
            <w:r>
              <w:t xml:space="preserve">Lincoln </w:t>
            </w:r>
          </w:p>
          <w:p w14:paraId="50BF3CC4" w14:textId="77777777" w:rsidR="00AB7F48" w:rsidRDefault="00372E93" w:rsidP="00A23E29">
            <w:pPr>
              <w:pStyle w:val="Bodycopy"/>
              <w:spacing w:before="0"/>
            </w:pPr>
            <w:r>
              <w:t>Macon</w:t>
            </w:r>
          </w:p>
          <w:p w14:paraId="3EC5F671" w14:textId="77777777" w:rsidR="002B4A02" w:rsidRDefault="002B4A02" w:rsidP="002B4A02">
            <w:pPr>
              <w:pStyle w:val="Bodycopy"/>
              <w:spacing w:before="0"/>
            </w:pPr>
            <w:r>
              <w:t xml:space="preserve">Madison </w:t>
            </w:r>
          </w:p>
          <w:p w14:paraId="794AE3C3" w14:textId="77777777" w:rsidR="00B209AE" w:rsidRDefault="002B4A02" w:rsidP="00A23E29">
            <w:pPr>
              <w:pStyle w:val="Bodycopy"/>
              <w:spacing w:before="0"/>
            </w:pPr>
            <w:r>
              <w:t>McDowell</w:t>
            </w:r>
          </w:p>
          <w:p w14:paraId="0D53984C" w14:textId="77777777" w:rsidR="000F0F3D" w:rsidRDefault="00B209AE" w:rsidP="00A23E29">
            <w:pPr>
              <w:pStyle w:val="Bodycopy"/>
              <w:spacing w:before="0"/>
            </w:pPr>
            <w:r>
              <w:lastRenderedPageBreak/>
              <w:t>Meck</w:t>
            </w:r>
            <w:r w:rsidR="000F0F3D">
              <w:t>lenburg</w:t>
            </w:r>
          </w:p>
          <w:p w14:paraId="353F2B5B" w14:textId="3A78C152" w:rsidR="002B4A02" w:rsidRPr="00E03B6D" w:rsidRDefault="000F0F3D" w:rsidP="00A23E29">
            <w:pPr>
              <w:pStyle w:val="Bodycopy"/>
              <w:spacing w:before="0"/>
            </w:pPr>
            <w:r>
              <w:t>Mitchell</w:t>
            </w:r>
            <w:r w:rsidR="002B4A02">
              <w:t xml:space="preserve"> </w:t>
            </w:r>
          </w:p>
        </w:tc>
        <w:tc>
          <w:tcPr>
            <w:tcW w:w="2160" w:type="dxa"/>
            <w:tcBorders>
              <w:top w:val="single" w:sz="12" w:space="0" w:color="003265"/>
              <w:left w:val="single" w:sz="4" w:space="0" w:color="003265"/>
              <w:bottom w:val="single" w:sz="12" w:space="0" w:color="003265"/>
              <w:right w:val="single" w:sz="4" w:space="0" w:color="003265"/>
            </w:tcBorders>
            <w:vAlign w:val="center"/>
          </w:tcPr>
          <w:p w14:paraId="04328DF3" w14:textId="0247AD04" w:rsidR="00372E93" w:rsidRDefault="000F0F3D" w:rsidP="00AD0391">
            <w:pPr>
              <w:pStyle w:val="Bodycopy"/>
              <w:spacing w:before="0"/>
            </w:pPr>
            <w:r>
              <w:lastRenderedPageBreak/>
              <w:t>Nash</w:t>
            </w:r>
          </w:p>
          <w:p w14:paraId="227C5E53" w14:textId="77777777" w:rsidR="00372E93" w:rsidRDefault="00372E93" w:rsidP="00AD0391">
            <w:pPr>
              <w:pStyle w:val="Bodycopy"/>
              <w:spacing w:before="0"/>
            </w:pPr>
            <w:r>
              <w:t xml:space="preserve">Polk </w:t>
            </w:r>
          </w:p>
          <w:p w14:paraId="5E4713E6" w14:textId="0DA46318" w:rsidR="000F0F3D" w:rsidRDefault="000F0F3D" w:rsidP="00AD0391">
            <w:pPr>
              <w:pStyle w:val="Bodycopy"/>
              <w:spacing w:before="0"/>
            </w:pPr>
            <w:r>
              <w:t>Rowan</w:t>
            </w:r>
          </w:p>
          <w:p w14:paraId="183B4EBA" w14:textId="77777777" w:rsidR="00372E93" w:rsidRDefault="00372E93">
            <w:pPr>
              <w:pStyle w:val="Bodycopy"/>
              <w:spacing w:before="0"/>
            </w:pPr>
            <w:r>
              <w:t xml:space="preserve">Rutherford </w:t>
            </w:r>
          </w:p>
          <w:p w14:paraId="137A1B79" w14:textId="3981BA3C" w:rsidR="00D1633E" w:rsidRDefault="00D1633E">
            <w:pPr>
              <w:pStyle w:val="Bodycopy"/>
              <w:spacing w:before="0"/>
            </w:pPr>
            <w:r>
              <w:t>Stanly</w:t>
            </w:r>
          </w:p>
          <w:p w14:paraId="7669F217" w14:textId="553D3521" w:rsidR="00D1633E" w:rsidRDefault="00D1633E">
            <w:pPr>
              <w:pStyle w:val="Bodycopy"/>
              <w:spacing w:before="0"/>
            </w:pPr>
            <w:r>
              <w:t>Surry</w:t>
            </w:r>
          </w:p>
          <w:p w14:paraId="2AA9CE2E" w14:textId="628BE8C8" w:rsidR="00E03224" w:rsidRDefault="00E03224" w:rsidP="00AD0391">
            <w:pPr>
              <w:pStyle w:val="Bodycopy"/>
              <w:spacing w:before="0"/>
            </w:pPr>
            <w:r>
              <w:t>Swain</w:t>
            </w:r>
          </w:p>
          <w:p w14:paraId="5AD193B2" w14:textId="77777777" w:rsidR="00D1633E" w:rsidRDefault="00372E93" w:rsidP="00AD0391">
            <w:pPr>
              <w:pStyle w:val="Bodycopy"/>
              <w:spacing w:before="0"/>
            </w:pPr>
            <w:r>
              <w:t>Transylvania</w:t>
            </w:r>
          </w:p>
          <w:p w14:paraId="3647EE5E" w14:textId="00E263F7" w:rsidR="00372E93" w:rsidRDefault="00D1633E" w:rsidP="00AD0391">
            <w:pPr>
              <w:pStyle w:val="Bodycopy"/>
              <w:spacing w:before="0"/>
            </w:pPr>
            <w:r>
              <w:t>Union</w:t>
            </w:r>
            <w:r w:rsidR="00372E93">
              <w:t xml:space="preserve"> </w:t>
            </w:r>
          </w:p>
          <w:p w14:paraId="009059DA" w14:textId="77777777" w:rsidR="00372E93" w:rsidRDefault="00372E93" w:rsidP="00AD0391">
            <w:pPr>
              <w:pStyle w:val="Bodycopy"/>
              <w:spacing w:before="0"/>
            </w:pPr>
            <w:r>
              <w:t xml:space="preserve">Watauga </w:t>
            </w:r>
          </w:p>
          <w:p w14:paraId="2518EB62" w14:textId="77777777" w:rsidR="00D1633E" w:rsidRDefault="00372E93" w:rsidP="00AD0391">
            <w:pPr>
              <w:pStyle w:val="Bodycopy"/>
              <w:spacing w:before="0"/>
            </w:pPr>
            <w:r>
              <w:t>Wilkes</w:t>
            </w:r>
          </w:p>
          <w:p w14:paraId="3CD3C189" w14:textId="59B9D102" w:rsidR="00372E93" w:rsidRDefault="00D1633E" w:rsidP="00AD0391">
            <w:pPr>
              <w:pStyle w:val="Bodycopy"/>
              <w:spacing w:before="0"/>
            </w:pPr>
            <w:r>
              <w:t>Yadkin</w:t>
            </w:r>
            <w:r w:rsidR="00372E93">
              <w:t xml:space="preserve"> </w:t>
            </w:r>
          </w:p>
          <w:p w14:paraId="536F0724" w14:textId="22B4673C" w:rsidR="00AB7F48" w:rsidRPr="007355A4" w:rsidRDefault="00372E93" w:rsidP="00372E93">
            <w:pPr>
              <w:pStyle w:val="Bodycopy"/>
              <w:spacing w:before="0" w:line="240" w:lineRule="auto"/>
            </w:pPr>
            <w:r>
              <w:t>Yancey</w:t>
            </w:r>
          </w:p>
        </w:tc>
      </w:tr>
      <w:tr w:rsidR="00D827D5" w:rsidRPr="00F61069" w14:paraId="6940295A" w14:textId="77777777" w:rsidTr="003254A7">
        <w:trPr>
          <w:trHeight w:val="26"/>
        </w:trPr>
        <w:tc>
          <w:tcPr>
            <w:tcW w:w="4945" w:type="dxa"/>
            <w:tcBorders>
              <w:top w:val="single" w:sz="12" w:space="0" w:color="003265"/>
              <w:left w:val="single" w:sz="4" w:space="0" w:color="003265"/>
              <w:bottom w:val="single" w:sz="12" w:space="0" w:color="003265"/>
              <w:right w:val="single" w:sz="4" w:space="0" w:color="003265"/>
            </w:tcBorders>
            <w:vAlign w:val="center"/>
          </w:tcPr>
          <w:p w14:paraId="5C13AEBF" w14:textId="77777777" w:rsidR="00D827D5" w:rsidRPr="00E03B6D" w:rsidRDefault="00D827D5" w:rsidP="00D827D5">
            <w:pPr>
              <w:pStyle w:val="Bodycopy"/>
              <w:spacing w:before="0"/>
              <w:rPr>
                <w:b/>
                <w:bCs w:val="0"/>
              </w:rPr>
            </w:pPr>
            <w:r w:rsidRPr="00E03B6D">
              <w:rPr>
                <w:b/>
                <w:bCs w:val="0"/>
              </w:rPr>
              <w:t>PA-B</w:t>
            </w:r>
          </w:p>
          <w:p w14:paraId="0D2CAB06" w14:textId="3D9FB04C" w:rsidR="00D827D5" w:rsidRDefault="00D827D5" w:rsidP="00D827D5">
            <w:pPr>
              <w:pStyle w:val="Bodycopy"/>
              <w:spacing w:before="0"/>
            </w:pPr>
            <w:r>
              <w:t xml:space="preserve">Alexander </w:t>
            </w:r>
          </w:p>
          <w:p w14:paraId="05A9BA75" w14:textId="77777777" w:rsidR="00D827D5" w:rsidRDefault="00D827D5" w:rsidP="00D827D5">
            <w:pPr>
              <w:pStyle w:val="Bodycopy"/>
              <w:spacing w:before="0"/>
            </w:pPr>
            <w:r>
              <w:t xml:space="preserve">Alleghany </w:t>
            </w:r>
          </w:p>
          <w:p w14:paraId="5B62D399" w14:textId="77777777" w:rsidR="00D827D5" w:rsidRDefault="00D827D5" w:rsidP="00D827D5">
            <w:pPr>
              <w:pStyle w:val="Bodycopy"/>
              <w:spacing w:before="0"/>
            </w:pPr>
            <w:r>
              <w:t xml:space="preserve">Ashe </w:t>
            </w:r>
          </w:p>
          <w:p w14:paraId="795C7E27" w14:textId="77777777" w:rsidR="00D827D5" w:rsidRDefault="00D827D5" w:rsidP="00D827D5">
            <w:pPr>
              <w:pStyle w:val="Bodycopy"/>
              <w:spacing w:before="0"/>
            </w:pPr>
            <w:r>
              <w:t xml:space="preserve">Avery </w:t>
            </w:r>
          </w:p>
          <w:p w14:paraId="6C609BBF" w14:textId="77777777" w:rsidR="00D827D5" w:rsidRDefault="00D827D5" w:rsidP="00D827D5">
            <w:pPr>
              <w:pStyle w:val="Bodycopy"/>
              <w:spacing w:before="0"/>
            </w:pPr>
            <w:r>
              <w:t xml:space="preserve">Buncombe </w:t>
            </w:r>
          </w:p>
          <w:p w14:paraId="5143D8B6" w14:textId="77777777" w:rsidR="00D827D5" w:rsidRDefault="00D827D5" w:rsidP="00D827D5">
            <w:pPr>
              <w:pStyle w:val="Bodycopy"/>
              <w:spacing w:before="0"/>
            </w:pPr>
            <w:r>
              <w:t xml:space="preserve">Burke </w:t>
            </w:r>
          </w:p>
          <w:p w14:paraId="0723D4F4" w14:textId="5F18156F" w:rsidR="00D1633E" w:rsidRDefault="00D1633E" w:rsidP="00D827D5">
            <w:pPr>
              <w:pStyle w:val="Bodycopy"/>
              <w:spacing w:before="0"/>
            </w:pPr>
            <w:r>
              <w:t>Ca</w:t>
            </w:r>
            <w:r w:rsidR="006275BD">
              <w:t>barrus</w:t>
            </w:r>
          </w:p>
          <w:p w14:paraId="32DD8E5E" w14:textId="77777777" w:rsidR="00D827D5" w:rsidRDefault="00D827D5" w:rsidP="00D827D5">
            <w:pPr>
              <w:pStyle w:val="Bodycopy"/>
              <w:spacing w:before="0"/>
            </w:pPr>
            <w:r>
              <w:t xml:space="preserve">Caldwell </w:t>
            </w:r>
          </w:p>
          <w:p w14:paraId="78AB743A" w14:textId="77777777" w:rsidR="00D827D5" w:rsidRDefault="00D827D5" w:rsidP="00D827D5">
            <w:pPr>
              <w:pStyle w:val="Bodycopy"/>
              <w:spacing w:before="0"/>
            </w:pPr>
            <w:r>
              <w:t xml:space="preserve">Catawba </w:t>
            </w:r>
          </w:p>
          <w:p w14:paraId="6405F5DA" w14:textId="44313C66" w:rsidR="006275BD" w:rsidRDefault="006275BD" w:rsidP="00D827D5">
            <w:pPr>
              <w:pStyle w:val="Bodycopy"/>
              <w:spacing w:before="0"/>
            </w:pPr>
            <w:r>
              <w:t>Cherokee</w:t>
            </w:r>
          </w:p>
          <w:p w14:paraId="156325E8" w14:textId="77777777" w:rsidR="00D827D5" w:rsidRDefault="00D827D5" w:rsidP="00D827D5">
            <w:pPr>
              <w:pStyle w:val="Bodycopy"/>
              <w:spacing w:before="0" w:line="240" w:lineRule="auto"/>
            </w:pPr>
            <w:r>
              <w:t>Clay</w:t>
            </w:r>
          </w:p>
          <w:p w14:paraId="25046878" w14:textId="77777777" w:rsidR="00E03224" w:rsidRDefault="00E03224" w:rsidP="00D827D5">
            <w:pPr>
              <w:pStyle w:val="Bodycopy"/>
              <w:spacing w:before="0" w:line="240" w:lineRule="auto"/>
              <w:rPr>
                <w:bCs w:val="0"/>
              </w:rPr>
            </w:pPr>
            <w:r>
              <w:rPr>
                <w:bCs w:val="0"/>
              </w:rPr>
              <w:t>Cleveland</w:t>
            </w:r>
          </w:p>
          <w:p w14:paraId="7A23AEEC" w14:textId="5DEA076F" w:rsidR="006275BD" w:rsidRPr="006275BD" w:rsidRDefault="006275BD" w:rsidP="003254A7">
            <w:pPr>
              <w:pStyle w:val="Bodycopy"/>
              <w:spacing w:before="0"/>
            </w:pPr>
            <w:r>
              <w:t>Eastern Band of Cherokee Indians of North Carolina</w:t>
            </w:r>
          </w:p>
        </w:tc>
        <w:tc>
          <w:tcPr>
            <w:tcW w:w="2790" w:type="dxa"/>
            <w:tcBorders>
              <w:top w:val="single" w:sz="12" w:space="0" w:color="003265"/>
              <w:left w:val="single" w:sz="4" w:space="0" w:color="003265"/>
              <w:bottom w:val="single" w:sz="12" w:space="0" w:color="003265"/>
              <w:right w:val="single" w:sz="4" w:space="0" w:color="003265"/>
            </w:tcBorders>
            <w:vAlign w:val="center"/>
          </w:tcPr>
          <w:p w14:paraId="1F3DBB9D" w14:textId="77777777" w:rsidR="007B0309" w:rsidRDefault="007B0309" w:rsidP="00D827D5">
            <w:pPr>
              <w:pStyle w:val="Bodycopy"/>
              <w:spacing w:before="0"/>
            </w:pPr>
          </w:p>
          <w:p w14:paraId="24F6D8C8" w14:textId="2FFC70C2" w:rsidR="006275BD" w:rsidRDefault="006275BD" w:rsidP="00D827D5">
            <w:pPr>
              <w:pStyle w:val="Bodycopy"/>
              <w:spacing w:before="0"/>
            </w:pPr>
            <w:r>
              <w:t>Forsyth</w:t>
            </w:r>
          </w:p>
          <w:p w14:paraId="071F363C" w14:textId="77777777" w:rsidR="00D827D5" w:rsidRDefault="00D827D5" w:rsidP="00D827D5">
            <w:pPr>
              <w:pStyle w:val="Bodycopy"/>
              <w:spacing w:before="0"/>
            </w:pPr>
            <w:r>
              <w:t xml:space="preserve">Gaston </w:t>
            </w:r>
          </w:p>
          <w:p w14:paraId="58B14094" w14:textId="599FECD1" w:rsidR="006275BD" w:rsidRDefault="006275BD" w:rsidP="00D827D5">
            <w:pPr>
              <w:pStyle w:val="Bodycopy"/>
              <w:spacing w:before="0"/>
            </w:pPr>
            <w:r>
              <w:t>Grah</w:t>
            </w:r>
            <w:r w:rsidR="00A7277B">
              <w:t>am</w:t>
            </w:r>
          </w:p>
          <w:p w14:paraId="53704D19" w14:textId="77777777" w:rsidR="00D827D5" w:rsidRDefault="00D827D5" w:rsidP="00D827D5">
            <w:pPr>
              <w:pStyle w:val="Bodycopy"/>
              <w:spacing w:before="0"/>
            </w:pPr>
            <w:r>
              <w:t xml:space="preserve">Haywood </w:t>
            </w:r>
          </w:p>
          <w:p w14:paraId="1A6ED889" w14:textId="77777777" w:rsidR="00A7277B" w:rsidRDefault="00D827D5" w:rsidP="00D827D5">
            <w:pPr>
              <w:pStyle w:val="Bodycopy"/>
              <w:spacing w:before="0"/>
            </w:pPr>
            <w:r>
              <w:t>Henderson</w:t>
            </w:r>
          </w:p>
          <w:p w14:paraId="164AA5DB" w14:textId="5CA08492" w:rsidR="00D827D5" w:rsidRDefault="00A7277B" w:rsidP="00D827D5">
            <w:pPr>
              <w:pStyle w:val="Bodycopy"/>
              <w:spacing w:before="0"/>
            </w:pPr>
            <w:r>
              <w:t>Iredell</w:t>
            </w:r>
            <w:r w:rsidR="00D827D5">
              <w:t xml:space="preserve"> </w:t>
            </w:r>
          </w:p>
          <w:p w14:paraId="35BA1903" w14:textId="77777777" w:rsidR="00A7277B" w:rsidRDefault="00D827D5" w:rsidP="00D827D5">
            <w:pPr>
              <w:pStyle w:val="Bodycopy"/>
              <w:spacing w:before="0"/>
            </w:pPr>
            <w:r>
              <w:t>Jackson</w:t>
            </w:r>
          </w:p>
          <w:p w14:paraId="48C97A01" w14:textId="64E79B72" w:rsidR="00D827D5" w:rsidRDefault="00A7277B" w:rsidP="00D827D5">
            <w:pPr>
              <w:pStyle w:val="Bodycopy"/>
              <w:spacing w:before="0"/>
            </w:pPr>
            <w:r>
              <w:t>Lee</w:t>
            </w:r>
            <w:r w:rsidR="00D827D5">
              <w:t xml:space="preserve"> </w:t>
            </w:r>
          </w:p>
          <w:p w14:paraId="745A6216" w14:textId="77777777" w:rsidR="00D827D5" w:rsidRDefault="00D827D5" w:rsidP="00D827D5">
            <w:pPr>
              <w:pStyle w:val="Bodycopy"/>
              <w:spacing w:before="0"/>
            </w:pPr>
            <w:r>
              <w:t xml:space="preserve">Lincoln </w:t>
            </w:r>
          </w:p>
          <w:p w14:paraId="6CFD1B2E" w14:textId="77777777" w:rsidR="00D827D5" w:rsidRDefault="00D827D5" w:rsidP="00D827D5">
            <w:pPr>
              <w:pStyle w:val="Bodycopy"/>
              <w:spacing w:before="0"/>
            </w:pPr>
            <w:r>
              <w:t>Macon</w:t>
            </w:r>
          </w:p>
          <w:p w14:paraId="5900BE87" w14:textId="77777777" w:rsidR="007B0309" w:rsidRDefault="007B0309" w:rsidP="007B0309">
            <w:pPr>
              <w:pStyle w:val="Bodycopy"/>
              <w:spacing w:before="0"/>
            </w:pPr>
            <w:r>
              <w:t xml:space="preserve">Madison </w:t>
            </w:r>
          </w:p>
          <w:p w14:paraId="1597D058" w14:textId="77777777" w:rsidR="007B0309" w:rsidRDefault="007B0309" w:rsidP="00D827D5">
            <w:pPr>
              <w:pStyle w:val="Bodycopy"/>
              <w:spacing w:before="0"/>
            </w:pPr>
            <w:r>
              <w:t xml:space="preserve">McDowell </w:t>
            </w:r>
          </w:p>
          <w:p w14:paraId="12D82675" w14:textId="77777777" w:rsidR="00A7277B" w:rsidRDefault="00A7277B" w:rsidP="00A7277B">
            <w:pPr>
              <w:pStyle w:val="Bodycopy"/>
              <w:spacing w:before="0"/>
            </w:pPr>
            <w:r>
              <w:t>Mecklenburg</w:t>
            </w:r>
          </w:p>
          <w:p w14:paraId="39634C00" w14:textId="444E3081" w:rsidR="00A7277B" w:rsidRPr="00F61069" w:rsidRDefault="00A7277B" w:rsidP="00D827D5">
            <w:pPr>
              <w:pStyle w:val="Bodycopy"/>
              <w:spacing w:before="0"/>
            </w:pPr>
            <w:r>
              <w:t xml:space="preserve">Mitchell </w:t>
            </w:r>
          </w:p>
        </w:tc>
        <w:tc>
          <w:tcPr>
            <w:tcW w:w="2160" w:type="dxa"/>
            <w:tcBorders>
              <w:top w:val="single" w:sz="12" w:space="0" w:color="003265"/>
              <w:left w:val="single" w:sz="4" w:space="0" w:color="003265"/>
              <w:bottom w:val="single" w:sz="12" w:space="0" w:color="003265"/>
              <w:right w:val="single" w:sz="4" w:space="0" w:color="003265"/>
            </w:tcBorders>
            <w:vAlign w:val="center"/>
          </w:tcPr>
          <w:p w14:paraId="77D0E419" w14:textId="1121C357" w:rsidR="007B0309" w:rsidRDefault="00A7277B" w:rsidP="00D827D5">
            <w:pPr>
              <w:pStyle w:val="Bodycopy"/>
              <w:spacing w:before="0"/>
            </w:pPr>
            <w:r>
              <w:t>Nash</w:t>
            </w:r>
          </w:p>
          <w:p w14:paraId="79D208DE" w14:textId="77777777" w:rsidR="00D827D5" w:rsidRDefault="00D827D5" w:rsidP="00D827D5">
            <w:pPr>
              <w:pStyle w:val="Bodycopy"/>
              <w:spacing w:before="0"/>
            </w:pPr>
            <w:r>
              <w:t xml:space="preserve">Polk </w:t>
            </w:r>
          </w:p>
          <w:p w14:paraId="33232D08" w14:textId="34F3854E" w:rsidR="00A7277B" w:rsidRDefault="00A7277B" w:rsidP="00D827D5">
            <w:pPr>
              <w:pStyle w:val="Bodycopy"/>
              <w:spacing w:before="0"/>
            </w:pPr>
            <w:r>
              <w:t>Rowan</w:t>
            </w:r>
          </w:p>
          <w:p w14:paraId="794C135C" w14:textId="77777777" w:rsidR="00A7277B" w:rsidRDefault="00D827D5" w:rsidP="00D827D5">
            <w:pPr>
              <w:pStyle w:val="Bodycopy"/>
              <w:spacing w:before="0"/>
            </w:pPr>
            <w:r>
              <w:t>Rutherford</w:t>
            </w:r>
          </w:p>
          <w:p w14:paraId="6B88ADA8" w14:textId="77777777" w:rsidR="00351EAA" w:rsidRDefault="00A7277B" w:rsidP="00D827D5">
            <w:pPr>
              <w:pStyle w:val="Bodycopy"/>
              <w:spacing w:before="0"/>
            </w:pPr>
            <w:r>
              <w:t>Stanly</w:t>
            </w:r>
          </w:p>
          <w:p w14:paraId="76D97EAD" w14:textId="77777777" w:rsidR="00351EAA" w:rsidRDefault="00351EAA" w:rsidP="00D827D5">
            <w:pPr>
              <w:pStyle w:val="Bodycopy"/>
              <w:spacing w:before="0"/>
            </w:pPr>
            <w:r>
              <w:t>Surry</w:t>
            </w:r>
          </w:p>
          <w:p w14:paraId="09AB35C5" w14:textId="5DD244F4" w:rsidR="00D827D5" w:rsidRDefault="00351EAA" w:rsidP="00D827D5">
            <w:pPr>
              <w:pStyle w:val="Bodycopy"/>
              <w:spacing w:before="0"/>
            </w:pPr>
            <w:r>
              <w:t>Swain</w:t>
            </w:r>
            <w:r w:rsidR="00D827D5">
              <w:t xml:space="preserve"> </w:t>
            </w:r>
          </w:p>
          <w:p w14:paraId="083A89A2" w14:textId="77777777" w:rsidR="00D827D5" w:rsidRDefault="00D827D5" w:rsidP="00D827D5">
            <w:pPr>
              <w:pStyle w:val="Bodycopy"/>
              <w:spacing w:before="0"/>
            </w:pPr>
            <w:r>
              <w:t xml:space="preserve">Transylvania </w:t>
            </w:r>
          </w:p>
          <w:p w14:paraId="653D04F7" w14:textId="24C0FD61" w:rsidR="00351EAA" w:rsidRDefault="00351EAA" w:rsidP="00D827D5">
            <w:pPr>
              <w:pStyle w:val="Bodycopy"/>
              <w:spacing w:before="0"/>
            </w:pPr>
            <w:r>
              <w:t>Union</w:t>
            </w:r>
          </w:p>
          <w:p w14:paraId="48BEAEC5" w14:textId="77777777" w:rsidR="00D827D5" w:rsidRDefault="00D827D5" w:rsidP="00D827D5">
            <w:pPr>
              <w:pStyle w:val="Bodycopy"/>
              <w:spacing w:before="0"/>
            </w:pPr>
            <w:r>
              <w:t xml:space="preserve">Watauga </w:t>
            </w:r>
          </w:p>
          <w:p w14:paraId="2C1CEFBD" w14:textId="77777777" w:rsidR="00351EAA" w:rsidRDefault="00D827D5" w:rsidP="00D827D5">
            <w:pPr>
              <w:pStyle w:val="Bodycopy"/>
              <w:spacing w:before="0"/>
            </w:pPr>
            <w:r>
              <w:t>Wilkes</w:t>
            </w:r>
          </w:p>
          <w:p w14:paraId="564387C4" w14:textId="162916F7" w:rsidR="00D827D5" w:rsidRDefault="00351EAA" w:rsidP="00D827D5">
            <w:pPr>
              <w:pStyle w:val="Bodycopy"/>
              <w:spacing w:before="0"/>
            </w:pPr>
            <w:r>
              <w:t>Yadkin</w:t>
            </w:r>
            <w:r w:rsidR="00D827D5">
              <w:t xml:space="preserve"> </w:t>
            </w:r>
          </w:p>
          <w:p w14:paraId="316776AA" w14:textId="77BC5FFD" w:rsidR="00D827D5" w:rsidRPr="00F61069" w:rsidRDefault="00D827D5" w:rsidP="00D827D5">
            <w:pPr>
              <w:pStyle w:val="Bodycopy"/>
              <w:spacing w:before="0" w:line="240" w:lineRule="auto"/>
            </w:pPr>
            <w:r>
              <w:t>Yancey</w:t>
            </w:r>
          </w:p>
        </w:tc>
      </w:tr>
    </w:tbl>
    <w:p w14:paraId="2A9CE513" w14:textId="77777777" w:rsidR="00AB7F48" w:rsidRDefault="00AB7F48"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CD3215" w:rsidRPr="00E03B6D" w14:paraId="0120D8E2"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7E56C8FC" w14:textId="003A9B60" w:rsidR="00CD3215" w:rsidRDefault="00A60DD4" w:rsidP="00A23E29">
            <w:pPr>
              <w:pStyle w:val="Bodycopy"/>
              <w:spacing w:before="0"/>
              <w:rPr>
                <w:b/>
                <w:bCs w:val="0"/>
              </w:rPr>
            </w:pPr>
            <w:r>
              <w:rPr>
                <w:b/>
                <w:bCs w:val="0"/>
              </w:rPr>
              <w:t>South</w:t>
            </w:r>
            <w:r w:rsidR="00CD3215">
              <w:rPr>
                <w:b/>
                <w:bCs w:val="0"/>
              </w:rPr>
              <w:t xml:space="preserve"> Carolina </w:t>
            </w:r>
            <w:r w:rsidR="0058542F">
              <w:rPr>
                <w:b/>
                <w:bCs w:val="0"/>
              </w:rPr>
              <w:t>Hurricane</w:t>
            </w:r>
            <w:r w:rsidR="00CD3215">
              <w:rPr>
                <w:b/>
                <w:bCs w:val="0"/>
              </w:rPr>
              <w:t xml:space="preserve"> Helene – </w:t>
            </w:r>
            <w:r w:rsidR="0058542F">
              <w:rPr>
                <w:b/>
                <w:bCs w:val="0"/>
              </w:rPr>
              <w:t>South</w:t>
            </w:r>
            <w:r w:rsidR="00CD3215">
              <w:rPr>
                <w:b/>
                <w:bCs w:val="0"/>
              </w:rPr>
              <w:t xml:space="preserve"> Carolina Counties – </w:t>
            </w:r>
            <w:hyperlink r:id="rId47" w:history="1">
              <w:r w:rsidR="0058542F" w:rsidRPr="0058542F">
                <w:rPr>
                  <w:rStyle w:val="Hyperlink"/>
                  <w:b/>
                  <w:bCs w:val="0"/>
                </w:rPr>
                <w:t>DR-4829-SC</w:t>
              </w:r>
            </w:hyperlink>
          </w:p>
          <w:p w14:paraId="62696A53" w14:textId="2A7A2AEA" w:rsidR="00CD3215" w:rsidRPr="00E03B6D" w:rsidRDefault="00CD3215" w:rsidP="00A23E29">
            <w:pPr>
              <w:pStyle w:val="Bodycopy"/>
              <w:spacing w:before="0"/>
            </w:pPr>
            <w:r>
              <w:t xml:space="preserve">Note: The automatic EUC policy applies to the following counties in </w:t>
            </w:r>
            <w:r w:rsidR="0058542F">
              <w:t>South</w:t>
            </w:r>
            <w:r>
              <w:t xml:space="preserve"> Carolina:</w:t>
            </w:r>
          </w:p>
        </w:tc>
      </w:tr>
      <w:tr w:rsidR="00CD3215" w:rsidRPr="007355A4" w14:paraId="7B485DA4" w14:textId="77777777" w:rsidTr="00A23E29">
        <w:trPr>
          <w:trHeight w:val="1440"/>
        </w:trPr>
        <w:tc>
          <w:tcPr>
            <w:tcW w:w="3298" w:type="dxa"/>
            <w:tcBorders>
              <w:top w:val="single" w:sz="12" w:space="0" w:color="003265"/>
              <w:left w:val="single" w:sz="4" w:space="0" w:color="003265"/>
              <w:bottom w:val="single" w:sz="12" w:space="0" w:color="003265"/>
              <w:right w:val="single" w:sz="4" w:space="0" w:color="003265"/>
            </w:tcBorders>
            <w:vAlign w:val="center"/>
          </w:tcPr>
          <w:p w14:paraId="642D0AB3" w14:textId="77777777" w:rsidR="00CD3215" w:rsidRPr="00E03B6D" w:rsidRDefault="00CD3215" w:rsidP="00A23E29">
            <w:pPr>
              <w:pStyle w:val="Bodycopy"/>
              <w:spacing w:before="0"/>
              <w:rPr>
                <w:b/>
                <w:bCs w:val="0"/>
              </w:rPr>
            </w:pPr>
            <w:r w:rsidRPr="00E03B6D">
              <w:rPr>
                <w:b/>
                <w:bCs w:val="0"/>
              </w:rPr>
              <w:t>PA-A</w:t>
            </w:r>
          </w:p>
          <w:p w14:paraId="79FDB61D" w14:textId="77777777" w:rsidR="00C06370" w:rsidRDefault="00C06370" w:rsidP="00AD0391">
            <w:pPr>
              <w:pStyle w:val="Bodycopy"/>
              <w:spacing w:before="0"/>
            </w:pPr>
            <w:r>
              <w:t xml:space="preserve">Abbeville </w:t>
            </w:r>
          </w:p>
          <w:p w14:paraId="15407731" w14:textId="77777777" w:rsidR="00C06370" w:rsidRDefault="00C06370" w:rsidP="00AD0391">
            <w:pPr>
              <w:pStyle w:val="Bodycopy"/>
              <w:spacing w:before="0"/>
            </w:pPr>
            <w:r>
              <w:t xml:space="preserve">Aiken </w:t>
            </w:r>
          </w:p>
          <w:p w14:paraId="652941A1" w14:textId="77777777" w:rsidR="00C06370" w:rsidRDefault="00C06370" w:rsidP="00AD0391">
            <w:pPr>
              <w:pStyle w:val="Bodycopy"/>
              <w:spacing w:before="0"/>
            </w:pPr>
            <w:r>
              <w:t xml:space="preserve">Allendale </w:t>
            </w:r>
          </w:p>
          <w:p w14:paraId="7AC7AB7B" w14:textId="77777777" w:rsidR="00C06370" w:rsidRDefault="00C06370" w:rsidP="00AD0391">
            <w:pPr>
              <w:pStyle w:val="Bodycopy"/>
              <w:spacing w:before="0"/>
            </w:pPr>
            <w:r>
              <w:t xml:space="preserve">Anderson </w:t>
            </w:r>
          </w:p>
          <w:p w14:paraId="590A8066" w14:textId="77777777" w:rsidR="00C06370" w:rsidRDefault="00C06370" w:rsidP="00AD0391">
            <w:pPr>
              <w:pStyle w:val="Bodycopy"/>
              <w:spacing w:before="0"/>
            </w:pPr>
            <w:r>
              <w:t xml:space="preserve">Bamberg </w:t>
            </w:r>
          </w:p>
          <w:p w14:paraId="02ECA67F" w14:textId="77777777" w:rsidR="00C06370" w:rsidRDefault="00C06370" w:rsidP="00AD0391">
            <w:pPr>
              <w:pStyle w:val="Bodycopy"/>
              <w:spacing w:before="0"/>
            </w:pPr>
            <w:r>
              <w:t xml:space="preserve">Barnwell </w:t>
            </w:r>
          </w:p>
          <w:p w14:paraId="7EC8D134" w14:textId="54778BEB" w:rsidR="00B0575B" w:rsidRDefault="00B60DE1" w:rsidP="00AD0391">
            <w:pPr>
              <w:pStyle w:val="Bodycopy"/>
              <w:spacing w:before="0"/>
            </w:pPr>
            <w:r>
              <w:t>Beaufort</w:t>
            </w:r>
          </w:p>
          <w:p w14:paraId="4BBBF6A8" w14:textId="77777777" w:rsidR="00C06370" w:rsidRDefault="00C06370" w:rsidP="00AD0391">
            <w:pPr>
              <w:pStyle w:val="Bodycopy"/>
              <w:spacing w:before="0"/>
            </w:pPr>
            <w:r>
              <w:t xml:space="preserve">Calhoun </w:t>
            </w:r>
          </w:p>
          <w:p w14:paraId="04F25E6F" w14:textId="77777777" w:rsidR="00C06370" w:rsidRDefault="00C06370" w:rsidP="00AD0391">
            <w:pPr>
              <w:pStyle w:val="Bodycopy"/>
              <w:spacing w:before="0"/>
            </w:pPr>
            <w:r>
              <w:t>Catawba Indian Reservation</w:t>
            </w:r>
          </w:p>
          <w:p w14:paraId="611D72CF" w14:textId="77777777" w:rsidR="00C06370" w:rsidRDefault="00C06370" w:rsidP="00AD0391">
            <w:pPr>
              <w:pStyle w:val="Bodycopy"/>
              <w:spacing w:before="0"/>
            </w:pPr>
            <w:r>
              <w:t xml:space="preserve">Cherokee </w:t>
            </w:r>
          </w:p>
          <w:p w14:paraId="2F006280" w14:textId="41CA48AA" w:rsidR="00CD3215" w:rsidRPr="00E03B6D" w:rsidRDefault="00C06370" w:rsidP="00C06370">
            <w:pPr>
              <w:pStyle w:val="Bodycopy"/>
              <w:spacing w:before="0"/>
            </w:pPr>
            <w:r>
              <w:t>Chester</w:t>
            </w:r>
          </w:p>
        </w:tc>
        <w:tc>
          <w:tcPr>
            <w:tcW w:w="3298" w:type="dxa"/>
            <w:tcBorders>
              <w:top w:val="single" w:sz="12" w:space="0" w:color="003265"/>
              <w:left w:val="single" w:sz="4" w:space="0" w:color="003265"/>
              <w:bottom w:val="single" w:sz="12" w:space="0" w:color="003265"/>
              <w:right w:val="single" w:sz="4" w:space="0" w:color="003265"/>
            </w:tcBorders>
            <w:vAlign w:val="center"/>
          </w:tcPr>
          <w:p w14:paraId="6A1C50D5" w14:textId="77777777" w:rsidR="005C3E5F" w:rsidRDefault="005C3E5F" w:rsidP="005C3E5F">
            <w:pPr>
              <w:pStyle w:val="Bodycopy"/>
              <w:spacing w:before="0"/>
            </w:pPr>
          </w:p>
          <w:p w14:paraId="6883F12D" w14:textId="2678247B" w:rsidR="005C3E5F" w:rsidRDefault="005C3E5F" w:rsidP="00AD0391">
            <w:pPr>
              <w:pStyle w:val="Bodycopy"/>
              <w:spacing w:before="0"/>
            </w:pPr>
            <w:r>
              <w:t xml:space="preserve">Colleton </w:t>
            </w:r>
          </w:p>
          <w:p w14:paraId="28C83E24" w14:textId="77777777" w:rsidR="005C3E5F" w:rsidRDefault="005C3E5F" w:rsidP="00AD0391">
            <w:pPr>
              <w:pStyle w:val="Bodycopy"/>
              <w:spacing w:before="0"/>
            </w:pPr>
            <w:r>
              <w:t xml:space="preserve">Edgefield </w:t>
            </w:r>
          </w:p>
          <w:p w14:paraId="2504A90C" w14:textId="77777777" w:rsidR="005C3E5F" w:rsidRDefault="005C3E5F" w:rsidP="00AD0391">
            <w:pPr>
              <w:pStyle w:val="Bodycopy"/>
              <w:spacing w:before="0"/>
            </w:pPr>
            <w:r>
              <w:t xml:space="preserve">Fairfield </w:t>
            </w:r>
          </w:p>
          <w:p w14:paraId="3ED5ED27" w14:textId="77777777" w:rsidR="005C3E5F" w:rsidRDefault="005C3E5F" w:rsidP="00AD0391">
            <w:pPr>
              <w:pStyle w:val="Bodycopy"/>
              <w:spacing w:before="0"/>
            </w:pPr>
            <w:r>
              <w:t xml:space="preserve">Greenville </w:t>
            </w:r>
          </w:p>
          <w:p w14:paraId="2FF7C90F" w14:textId="77777777" w:rsidR="005C3E5F" w:rsidRDefault="005C3E5F" w:rsidP="00AD0391">
            <w:pPr>
              <w:pStyle w:val="Bodycopy"/>
              <w:spacing w:before="0"/>
            </w:pPr>
            <w:r>
              <w:t xml:space="preserve">Greenwood </w:t>
            </w:r>
          </w:p>
          <w:p w14:paraId="4FE920C3" w14:textId="77777777" w:rsidR="005C3E5F" w:rsidRDefault="005C3E5F" w:rsidP="00AD0391">
            <w:pPr>
              <w:pStyle w:val="Bodycopy"/>
              <w:spacing w:before="0"/>
            </w:pPr>
            <w:r>
              <w:t xml:space="preserve">Hampton </w:t>
            </w:r>
          </w:p>
          <w:p w14:paraId="52A8F27B" w14:textId="77777777" w:rsidR="00830105" w:rsidRDefault="005C3E5F" w:rsidP="00AD0391">
            <w:pPr>
              <w:pStyle w:val="Bodycopy"/>
              <w:spacing w:before="0"/>
            </w:pPr>
            <w:r>
              <w:t>Jasper</w:t>
            </w:r>
          </w:p>
          <w:p w14:paraId="5C9C0AA2" w14:textId="77777777" w:rsidR="00DD783B" w:rsidRDefault="00DD783B" w:rsidP="00AD0391">
            <w:pPr>
              <w:pStyle w:val="Bodycopy"/>
              <w:spacing w:before="0"/>
            </w:pPr>
            <w:r>
              <w:t>Kershaw</w:t>
            </w:r>
          </w:p>
          <w:p w14:paraId="3D9AAA4A" w14:textId="302A8E96" w:rsidR="005C3E5F" w:rsidRDefault="00DD783B" w:rsidP="00AD0391">
            <w:pPr>
              <w:pStyle w:val="Bodycopy"/>
              <w:spacing w:before="0"/>
            </w:pPr>
            <w:r>
              <w:t>Lancaster</w:t>
            </w:r>
            <w:r w:rsidR="005C3E5F">
              <w:t xml:space="preserve"> </w:t>
            </w:r>
          </w:p>
          <w:p w14:paraId="71839D5D" w14:textId="77777777" w:rsidR="005C3E5F" w:rsidRDefault="005C3E5F" w:rsidP="00AD0391">
            <w:pPr>
              <w:pStyle w:val="Bodycopy"/>
              <w:spacing w:before="0"/>
            </w:pPr>
            <w:r>
              <w:t xml:space="preserve">Laurens </w:t>
            </w:r>
          </w:p>
          <w:p w14:paraId="02B68AC0" w14:textId="44D3CE36" w:rsidR="00CD3215" w:rsidRPr="00E03B6D" w:rsidRDefault="005C3E5F" w:rsidP="00DD783B">
            <w:pPr>
              <w:pStyle w:val="Bodycopy"/>
              <w:spacing w:before="0"/>
            </w:pPr>
            <w:r>
              <w:t xml:space="preserve">Lexington </w:t>
            </w:r>
          </w:p>
        </w:tc>
        <w:tc>
          <w:tcPr>
            <w:tcW w:w="3299" w:type="dxa"/>
            <w:tcBorders>
              <w:top w:val="single" w:sz="12" w:space="0" w:color="003265"/>
              <w:left w:val="single" w:sz="4" w:space="0" w:color="003265"/>
              <w:bottom w:val="single" w:sz="12" w:space="0" w:color="003265"/>
              <w:right w:val="single" w:sz="4" w:space="0" w:color="003265"/>
            </w:tcBorders>
            <w:vAlign w:val="center"/>
          </w:tcPr>
          <w:p w14:paraId="47F46207" w14:textId="77777777" w:rsidR="005C3E5F" w:rsidRDefault="005C3E5F" w:rsidP="005C3E5F">
            <w:pPr>
              <w:pStyle w:val="Bodycopy"/>
              <w:spacing w:before="0"/>
            </w:pPr>
          </w:p>
          <w:p w14:paraId="49C82AAB" w14:textId="77777777" w:rsidR="00DD783B" w:rsidRDefault="00DD783B" w:rsidP="00AD0391">
            <w:pPr>
              <w:pStyle w:val="Bodycopy"/>
              <w:spacing w:before="0"/>
            </w:pPr>
            <w:r>
              <w:t xml:space="preserve">McCormick </w:t>
            </w:r>
          </w:p>
          <w:p w14:paraId="381B67AF" w14:textId="345F5EE4" w:rsidR="005C3E5F" w:rsidRDefault="005C3E5F" w:rsidP="00AD0391">
            <w:pPr>
              <w:pStyle w:val="Bodycopy"/>
              <w:spacing w:before="0"/>
            </w:pPr>
            <w:r>
              <w:t xml:space="preserve">Newberry </w:t>
            </w:r>
          </w:p>
          <w:p w14:paraId="0E65749A" w14:textId="77777777" w:rsidR="005C3E5F" w:rsidRDefault="005C3E5F" w:rsidP="00AD0391">
            <w:pPr>
              <w:pStyle w:val="Bodycopy"/>
              <w:spacing w:before="0"/>
            </w:pPr>
            <w:r>
              <w:t xml:space="preserve">Oconee </w:t>
            </w:r>
          </w:p>
          <w:p w14:paraId="6536EB1F" w14:textId="77777777" w:rsidR="005C3E5F" w:rsidRDefault="005C3E5F" w:rsidP="00AD0391">
            <w:pPr>
              <w:pStyle w:val="Bodycopy"/>
              <w:spacing w:before="0"/>
            </w:pPr>
            <w:r>
              <w:t xml:space="preserve">Orangeburg </w:t>
            </w:r>
          </w:p>
          <w:p w14:paraId="06E6E06D" w14:textId="77777777" w:rsidR="005C3E5F" w:rsidRDefault="005C3E5F" w:rsidP="00AD0391">
            <w:pPr>
              <w:pStyle w:val="Bodycopy"/>
              <w:spacing w:before="0"/>
            </w:pPr>
            <w:r>
              <w:t xml:space="preserve">Pickens </w:t>
            </w:r>
          </w:p>
          <w:p w14:paraId="623C791B" w14:textId="77777777" w:rsidR="005C3E5F" w:rsidRDefault="005C3E5F" w:rsidP="00AD0391">
            <w:pPr>
              <w:pStyle w:val="Bodycopy"/>
              <w:spacing w:before="0"/>
            </w:pPr>
            <w:r>
              <w:t xml:space="preserve">Richland </w:t>
            </w:r>
          </w:p>
          <w:p w14:paraId="44FEF3E6" w14:textId="77777777" w:rsidR="005C3E5F" w:rsidRDefault="005C3E5F" w:rsidP="00AD0391">
            <w:pPr>
              <w:pStyle w:val="Bodycopy"/>
              <w:spacing w:before="0"/>
            </w:pPr>
            <w:r>
              <w:t xml:space="preserve">Saluda </w:t>
            </w:r>
          </w:p>
          <w:p w14:paraId="03DF9866" w14:textId="77777777" w:rsidR="005C3E5F" w:rsidRDefault="005C3E5F" w:rsidP="00AD0391">
            <w:pPr>
              <w:pStyle w:val="Bodycopy"/>
              <w:spacing w:before="0"/>
            </w:pPr>
            <w:r>
              <w:t xml:space="preserve">Spartanburg </w:t>
            </w:r>
          </w:p>
          <w:p w14:paraId="33E62C5D" w14:textId="77777777" w:rsidR="005C3E5F" w:rsidRDefault="005C3E5F" w:rsidP="00AD0391">
            <w:pPr>
              <w:pStyle w:val="Bodycopy"/>
              <w:spacing w:before="0"/>
            </w:pPr>
            <w:r>
              <w:t xml:space="preserve">Union </w:t>
            </w:r>
          </w:p>
          <w:p w14:paraId="2040C52D" w14:textId="77777777" w:rsidR="005C3E5F" w:rsidRDefault="005C3E5F" w:rsidP="00AD0391">
            <w:pPr>
              <w:pStyle w:val="Bodycopy"/>
              <w:spacing w:before="0"/>
            </w:pPr>
            <w:r>
              <w:t xml:space="preserve">Williamsburg </w:t>
            </w:r>
          </w:p>
          <w:p w14:paraId="2FF59455" w14:textId="19E835A8" w:rsidR="00CD3215" w:rsidRPr="007355A4" w:rsidRDefault="005C3E5F" w:rsidP="00AD0391">
            <w:pPr>
              <w:pStyle w:val="Bodycopy"/>
              <w:spacing w:before="0"/>
            </w:pPr>
            <w:r>
              <w:t>York</w:t>
            </w:r>
          </w:p>
        </w:tc>
      </w:tr>
      <w:tr w:rsidR="005C3E5F" w:rsidRPr="00F61069" w14:paraId="53FCE684" w14:textId="77777777" w:rsidTr="00AD0391">
        <w:trPr>
          <w:trHeight w:val="3318"/>
        </w:trPr>
        <w:tc>
          <w:tcPr>
            <w:tcW w:w="3298" w:type="dxa"/>
            <w:tcBorders>
              <w:top w:val="single" w:sz="12" w:space="0" w:color="003265"/>
              <w:left w:val="single" w:sz="4" w:space="0" w:color="003265"/>
              <w:bottom w:val="single" w:sz="12" w:space="0" w:color="003265"/>
              <w:right w:val="single" w:sz="4" w:space="0" w:color="003265"/>
            </w:tcBorders>
            <w:vAlign w:val="center"/>
          </w:tcPr>
          <w:p w14:paraId="223D487A" w14:textId="77777777" w:rsidR="005C3E5F" w:rsidRPr="00E03B6D" w:rsidRDefault="005C3E5F" w:rsidP="005C3E5F">
            <w:pPr>
              <w:pStyle w:val="Bodycopy"/>
              <w:spacing w:before="0"/>
              <w:rPr>
                <w:b/>
                <w:bCs w:val="0"/>
              </w:rPr>
            </w:pPr>
            <w:r w:rsidRPr="00E03B6D">
              <w:rPr>
                <w:b/>
                <w:bCs w:val="0"/>
              </w:rPr>
              <w:lastRenderedPageBreak/>
              <w:t>PA-B</w:t>
            </w:r>
          </w:p>
          <w:p w14:paraId="325EFD35" w14:textId="77777777" w:rsidR="005C3E5F" w:rsidRDefault="005C3E5F" w:rsidP="005C3E5F">
            <w:pPr>
              <w:pStyle w:val="Bodycopy"/>
              <w:spacing w:before="0"/>
            </w:pPr>
            <w:r>
              <w:t xml:space="preserve">Abbeville </w:t>
            </w:r>
          </w:p>
          <w:p w14:paraId="0124B3CC" w14:textId="77777777" w:rsidR="005C3E5F" w:rsidRDefault="005C3E5F" w:rsidP="005C3E5F">
            <w:pPr>
              <w:pStyle w:val="Bodycopy"/>
              <w:spacing w:before="0"/>
            </w:pPr>
            <w:r>
              <w:t xml:space="preserve">Aiken </w:t>
            </w:r>
          </w:p>
          <w:p w14:paraId="78124EE8" w14:textId="77777777" w:rsidR="005C3E5F" w:rsidRDefault="005C3E5F" w:rsidP="005C3E5F">
            <w:pPr>
              <w:pStyle w:val="Bodycopy"/>
              <w:spacing w:before="0"/>
            </w:pPr>
            <w:r>
              <w:t xml:space="preserve">Allendale </w:t>
            </w:r>
          </w:p>
          <w:p w14:paraId="716A0427" w14:textId="77777777" w:rsidR="005C3E5F" w:rsidRDefault="005C3E5F" w:rsidP="005C3E5F">
            <w:pPr>
              <w:pStyle w:val="Bodycopy"/>
              <w:spacing w:before="0"/>
            </w:pPr>
            <w:r>
              <w:t xml:space="preserve">Anderson </w:t>
            </w:r>
          </w:p>
          <w:p w14:paraId="0B2E4AE0" w14:textId="77777777" w:rsidR="005C3E5F" w:rsidRDefault="005C3E5F" w:rsidP="005C3E5F">
            <w:pPr>
              <w:pStyle w:val="Bodycopy"/>
              <w:spacing w:before="0"/>
            </w:pPr>
            <w:r>
              <w:t xml:space="preserve">Bamberg </w:t>
            </w:r>
          </w:p>
          <w:p w14:paraId="0F70EBD4" w14:textId="77777777" w:rsidR="000B3E56" w:rsidRDefault="005C3E5F" w:rsidP="005C3E5F">
            <w:pPr>
              <w:pStyle w:val="Bodycopy"/>
              <w:spacing w:before="0"/>
            </w:pPr>
            <w:r>
              <w:t>Barnwell</w:t>
            </w:r>
          </w:p>
          <w:p w14:paraId="09FB2CD9" w14:textId="660AE3DF" w:rsidR="005C3E5F" w:rsidRDefault="000B3E56" w:rsidP="005C3E5F">
            <w:pPr>
              <w:pStyle w:val="Bodycopy"/>
              <w:spacing w:before="0"/>
            </w:pPr>
            <w:r>
              <w:t>Beaufort</w:t>
            </w:r>
            <w:r w:rsidR="005C3E5F">
              <w:t xml:space="preserve"> </w:t>
            </w:r>
          </w:p>
          <w:p w14:paraId="03F44086" w14:textId="77777777" w:rsidR="005C3E5F" w:rsidRDefault="005C3E5F" w:rsidP="005C3E5F">
            <w:pPr>
              <w:pStyle w:val="Bodycopy"/>
              <w:spacing w:before="0"/>
            </w:pPr>
            <w:r>
              <w:t xml:space="preserve">Calhoun </w:t>
            </w:r>
          </w:p>
          <w:p w14:paraId="4C5C174A" w14:textId="77777777" w:rsidR="005C3E5F" w:rsidRDefault="005C3E5F" w:rsidP="005C3E5F">
            <w:pPr>
              <w:pStyle w:val="Bodycopy"/>
              <w:spacing w:before="0"/>
            </w:pPr>
            <w:r>
              <w:t>Catawba Indian Reservation</w:t>
            </w:r>
          </w:p>
          <w:p w14:paraId="03F65E15" w14:textId="77777777" w:rsidR="005C3E5F" w:rsidRDefault="005C3E5F" w:rsidP="005C3E5F">
            <w:pPr>
              <w:pStyle w:val="Bodycopy"/>
              <w:spacing w:before="0"/>
            </w:pPr>
            <w:r>
              <w:t xml:space="preserve">Cherokee </w:t>
            </w:r>
          </w:p>
          <w:p w14:paraId="24123961" w14:textId="1D840A32" w:rsidR="005C3E5F" w:rsidRDefault="005C3E5F" w:rsidP="005C3E5F">
            <w:pPr>
              <w:pStyle w:val="Bodycopy"/>
              <w:spacing w:before="0" w:line="240" w:lineRule="auto"/>
              <w:rPr>
                <w:b/>
                <w:bCs w:val="0"/>
              </w:rPr>
            </w:pPr>
            <w:r>
              <w:t>Chester</w:t>
            </w:r>
          </w:p>
        </w:tc>
        <w:tc>
          <w:tcPr>
            <w:tcW w:w="3298" w:type="dxa"/>
            <w:tcBorders>
              <w:top w:val="single" w:sz="12" w:space="0" w:color="003265"/>
              <w:left w:val="single" w:sz="4" w:space="0" w:color="003265"/>
              <w:bottom w:val="single" w:sz="12" w:space="0" w:color="003265"/>
              <w:right w:val="single" w:sz="4" w:space="0" w:color="003265"/>
            </w:tcBorders>
            <w:vAlign w:val="center"/>
          </w:tcPr>
          <w:p w14:paraId="7A2E6316" w14:textId="77777777" w:rsidR="005C3E5F" w:rsidRDefault="005C3E5F" w:rsidP="005C3E5F">
            <w:pPr>
              <w:pStyle w:val="Bodycopy"/>
              <w:spacing w:before="0"/>
            </w:pPr>
          </w:p>
          <w:p w14:paraId="307F0F52" w14:textId="0726E511" w:rsidR="005C3E5F" w:rsidRDefault="005C3E5F" w:rsidP="005C3E5F">
            <w:pPr>
              <w:pStyle w:val="Bodycopy"/>
              <w:spacing w:before="0"/>
            </w:pPr>
            <w:r>
              <w:t xml:space="preserve">Colleton </w:t>
            </w:r>
          </w:p>
          <w:p w14:paraId="157B7D28" w14:textId="77777777" w:rsidR="005C3E5F" w:rsidRDefault="005C3E5F" w:rsidP="005C3E5F">
            <w:pPr>
              <w:pStyle w:val="Bodycopy"/>
              <w:spacing w:before="0"/>
            </w:pPr>
            <w:r>
              <w:t xml:space="preserve">Edgefield </w:t>
            </w:r>
          </w:p>
          <w:p w14:paraId="3D7D1C22" w14:textId="77777777" w:rsidR="005C3E5F" w:rsidRDefault="005C3E5F" w:rsidP="005C3E5F">
            <w:pPr>
              <w:pStyle w:val="Bodycopy"/>
              <w:spacing w:before="0"/>
            </w:pPr>
            <w:r>
              <w:t xml:space="preserve">Fairfield </w:t>
            </w:r>
          </w:p>
          <w:p w14:paraId="03AD0B76" w14:textId="77777777" w:rsidR="005C3E5F" w:rsidRDefault="005C3E5F" w:rsidP="005C3E5F">
            <w:pPr>
              <w:pStyle w:val="Bodycopy"/>
              <w:spacing w:before="0"/>
            </w:pPr>
            <w:r>
              <w:t xml:space="preserve">Greenville </w:t>
            </w:r>
          </w:p>
          <w:p w14:paraId="209D6FCE" w14:textId="77777777" w:rsidR="005C3E5F" w:rsidRDefault="005C3E5F" w:rsidP="005C3E5F">
            <w:pPr>
              <w:pStyle w:val="Bodycopy"/>
              <w:spacing w:before="0"/>
            </w:pPr>
            <w:r>
              <w:t xml:space="preserve">Greenwood </w:t>
            </w:r>
          </w:p>
          <w:p w14:paraId="52D705AE" w14:textId="77777777" w:rsidR="005C3E5F" w:rsidRDefault="005C3E5F" w:rsidP="005C3E5F">
            <w:pPr>
              <w:pStyle w:val="Bodycopy"/>
              <w:spacing w:before="0"/>
            </w:pPr>
            <w:r>
              <w:t xml:space="preserve">Hampton </w:t>
            </w:r>
          </w:p>
          <w:p w14:paraId="686FA81D" w14:textId="77777777" w:rsidR="00661EC7" w:rsidRDefault="005C3E5F" w:rsidP="005C3E5F">
            <w:pPr>
              <w:pStyle w:val="Bodycopy"/>
              <w:spacing w:before="0"/>
            </w:pPr>
            <w:r>
              <w:t>Jasper</w:t>
            </w:r>
          </w:p>
          <w:p w14:paraId="6A531108" w14:textId="77777777" w:rsidR="00661EC7" w:rsidRDefault="00661EC7" w:rsidP="005C3E5F">
            <w:pPr>
              <w:pStyle w:val="Bodycopy"/>
              <w:spacing w:before="0"/>
            </w:pPr>
            <w:r>
              <w:t>Kershaw</w:t>
            </w:r>
          </w:p>
          <w:p w14:paraId="1E01C7DE" w14:textId="5DF2D3A7" w:rsidR="005C3E5F" w:rsidRDefault="00661EC7" w:rsidP="005C3E5F">
            <w:pPr>
              <w:pStyle w:val="Bodycopy"/>
              <w:spacing w:before="0"/>
            </w:pPr>
            <w:r>
              <w:t>Lancaster</w:t>
            </w:r>
            <w:r w:rsidR="005C3E5F">
              <w:t xml:space="preserve"> </w:t>
            </w:r>
          </w:p>
          <w:p w14:paraId="455D5974" w14:textId="77777777" w:rsidR="005C3E5F" w:rsidRDefault="005C3E5F" w:rsidP="005C3E5F">
            <w:pPr>
              <w:pStyle w:val="Bodycopy"/>
              <w:spacing w:before="0"/>
            </w:pPr>
            <w:r>
              <w:t xml:space="preserve">Laurens </w:t>
            </w:r>
          </w:p>
          <w:p w14:paraId="4CEB648E" w14:textId="2B2D0ACB" w:rsidR="005C3E5F" w:rsidRPr="00F61069" w:rsidRDefault="005C3E5F" w:rsidP="00661EC7">
            <w:pPr>
              <w:pStyle w:val="Bodycopy"/>
              <w:spacing w:before="0"/>
            </w:pPr>
            <w:r>
              <w:t xml:space="preserve">Lexington </w:t>
            </w:r>
          </w:p>
        </w:tc>
        <w:tc>
          <w:tcPr>
            <w:tcW w:w="3299" w:type="dxa"/>
            <w:tcBorders>
              <w:top w:val="single" w:sz="12" w:space="0" w:color="003265"/>
              <w:left w:val="single" w:sz="4" w:space="0" w:color="003265"/>
              <w:bottom w:val="single" w:sz="12" w:space="0" w:color="003265"/>
              <w:right w:val="single" w:sz="4" w:space="0" w:color="003265"/>
            </w:tcBorders>
            <w:vAlign w:val="center"/>
          </w:tcPr>
          <w:p w14:paraId="722586A3" w14:textId="77777777" w:rsidR="005C3E5F" w:rsidRDefault="005C3E5F" w:rsidP="005C3E5F">
            <w:pPr>
              <w:pStyle w:val="Bodycopy"/>
              <w:spacing w:before="0"/>
            </w:pPr>
          </w:p>
          <w:p w14:paraId="151A2FD4" w14:textId="77777777" w:rsidR="00661EC7" w:rsidRDefault="00661EC7" w:rsidP="005C3E5F">
            <w:pPr>
              <w:pStyle w:val="Bodycopy"/>
              <w:spacing w:before="0"/>
            </w:pPr>
            <w:r>
              <w:t xml:space="preserve">McCormick </w:t>
            </w:r>
          </w:p>
          <w:p w14:paraId="24AB0C5C" w14:textId="65C36C2F" w:rsidR="005C3E5F" w:rsidRDefault="005C3E5F" w:rsidP="005C3E5F">
            <w:pPr>
              <w:pStyle w:val="Bodycopy"/>
              <w:spacing w:before="0"/>
            </w:pPr>
            <w:r>
              <w:t xml:space="preserve">Newberry </w:t>
            </w:r>
          </w:p>
          <w:p w14:paraId="5105E3B0" w14:textId="77777777" w:rsidR="005C3E5F" w:rsidRDefault="005C3E5F" w:rsidP="005C3E5F">
            <w:pPr>
              <w:pStyle w:val="Bodycopy"/>
              <w:spacing w:before="0"/>
            </w:pPr>
            <w:r>
              <w:t xml:space="preserve">Oconee </w:t>
            </w:r>
          </w:p>
          <w:p w14:paraId="69FCAE9A" w14:textId="77777777" w:rsidR="005C3E5F" w:rsidRDefault="005C3E5F" w:rsidP="005C3E5F">
            <w:pPr>
              <w:pStyle w:val="Bodycopy"/>
              <w:spacing w:before="0"/>
            </w:pPr>
            <w:r>
              <w:t xml:space="preserve">Orangeburg </w:t>
            </w:r>
          </w:p>
          <w:p w14:paraId="1DC337B8" w14:textId="77777777" w:rsidR="005C3E5F" w:rsidRDefault="005C3E5F" w:rsidP="005C3E5F">
            <w:pPr>
              <w:pStyle w:val="Bodycopy"/>
              <w:spacing w:before="0"/>
            </w:pPr>
            <w:r>
              <w:t xml:space="preserve">Pickens </w:t>
            </w:r>
          </w:p>
          <w:p w14:paraId="653D454A" w14:textId="77777777" w:rsidR="005C3E5F" w:rsidRDefault="005C3E5F" w:rsidP="005C3E5F">
            <w:pPr>
              <w:pStyle w:val="Bodycopy"/>
              <w:spacing w:before="0"/>
            </w:pPr>
            <w:r>
              <w:t xml:space="preserve">Richland </w:t>
            </w:r>
          </w:p>
          <w:p w14:paraId="7A98119A" w14:textId="77777777" w:rsidR="005C3E5F" w:rsidRDefault="005C3E5F" w:rsidP="005C3E5F">
            <w:pPr>
              <w:pStyle w:val="Bodycopy"/>
              <w:spacing w:before="0"/>
            </w:pPr>
            <w:r>
              <w:t xml:space="preserve">Saluda </w:t>
            </w:r>
          </w:p>
          <w:p w14:paraId="36E84C76" w14:textId="77777777" w:rsidR="005C3E5F" w:rsidRDefault="005C3E5F" w:rsidP="005C3E5F">
            <w:pPr>
              <w:pStyle w:val="Bodycopy"/>
              <w:spacing w:before="0"/>
            </w:pPr>
            <w:r>
              <w:t xml:space="preserve">Spartanburg </w:t>
            </w:r>
          </w:p>
          <w:p w14:paraId="08CA2D1A" w14:textId="77777777" w:rsidR="005C3E5F" w:rsidRDefault="005C3E5F" w:rsidP="005C3E5F">
            <w:pPr>
              <w:pStyle w:val="Bodycopy"/>
              <w:spacing w:before="0"/>
            </w:pPr>
            <w:r>
              <w:t xml:space="preserve">Union </w:t>
            </w:r>
          </w:p>
          <w:p w14:paraId="4F30F6F1" w14:textId="77777777" w:rsidR="005C3E5F" w:rsidRDefault="005C3E5F" w:rsidP="005C3E5F">
            <w:pPr>
              <w:pStyle w:val="Bodycopy"/>
              <w:spacing w:before="0"/>
            </w:pPr>
            <w:r>
              <w:t xml:space="preserve">Williamsburg </w:t>
            </w:r>
          </w:p>
          <w:p w14:paraId="7D7D88FA" w14:textId="247E53BE" w:rsidR="005C3E5F" w:rsidRPr="00F61069" w:rsidRDefault="005C3E5F" w:rsidP="005C3E5F">
            <w:pPr>
              <w:pStyle w:val="Bodycopy"/>
              <w:spacing w:before="0" w:line="240" w:lineRule="auto"/>
            </w:pPr>
            <w:r>
              <w:t>York</w:t>
            </w:r>
          </w:p>
        </w:tc>
      </w:tr>
    </w:tbl>
    <w:p w14:paraId="34A6F3EA" w14:textId="77777777" w:rsidR="00CD3215" w:rsidRDefault="00CD3215"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58542F" w:rsidRPr="00E03B6D" w14:paraId="19F54E00" w14:textId="77777777" w:rsidTr="00A23E29">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67D3649E" w14:textId="215C20CE" w:rsidR="0058542F" w:rsidRDefault="0058542F" w:rsidP="00A23E29">
            <w:pPr>
              <w:pStyle w:val="Bodycopy"/>
              <w:spacing w:before="0"/>
              <w:rPr>
                <w:b/>
                <w:bCs w:val="0"/>
              </w:rPr>
            </w:pPr>
            <w:r>
              <w:rPr>
                <w:b/>
                <w:bCs w:val="0"/>
              </w:rPr>
              <w:t xml:space="preserve">Tennessee Tropical Storm Helene – Tennessee Counties – </w:t>
            </w:r>
            <w:hyperlink r:id="rId48" w:history="1">
              <w:r w:rsidR="00B71E3D" w:rsidRPr="00B71E3D">
                <w:rPr>
                  <w:rStyle w:val="Hyperlink"/>
                  <w:b/>
                  <w:bCs w:val="0"/>
                </w:rPr>
                <w:t>DR-4832-TN</w:t>
              </w:r>
            </w:hyperlink>
          </w:p>
          <w:p w14:paraId="33C7FB02" w14:textId="3109E11B" w:rsidR="0058542F" w:rsidRPr="00E03B6D" w:rsidRDefault="0058542F" w:rsidP="00A23E29">
            <w:pPr>
              <w:pStyle w:val="Bodycopy"/>
              <w:spacing w:before="0"/>
            </w:pPr>
            <w:r>
              <w:t>Note: The automatic EUC policy applies to the following counties in Tennessee:</w:t>
            </w:r>
          </w:p>
        </w:tc>
      </w:tr>
      <w:tr w:rsidR="0058542F" w:rsidRPr="007355A4" w14:paraId="7EE5803D" w14:textId="77777777" w:rsidTr="00241847">
        <w:trPr>
          <w:trHeight w:val="1779"/>
        </w:trPr>
        <w:tc>
          <w:tcPr>
            <w:tcW w:w="3298" w:type="dxa"/>
            <w:tcBorders>
              <w:top w:val="single" w:sz="12" w:space="0" w:color="003265"/>
              <w:left w:val="single" w:sz="4" w:space="0" w:color="003265"/>
              <w:bottom w:val="single" w:sz="12" w:space="0" w:color="003265"/>
              <w:right w:val="single" w:sz="4" w:space="0" w:color="003265"/>
            </w:tcBorders>
            <w:vAlign w:val="center"/>
          </w:tcPr>
          <w:p w14:paraId="72BE1A68" w14:textId="77777777" w:rsidR="0058542F" w:rsidRPr="00E03B6D" w:rsidRDefault="0058542F" w:rsidP="00A23E29">
            <w:pPr>
              <w:pStyle w:val="Bodycopy"/>
              <w:spacing w:before="0"/>
              <w:rPr>
                <w:b/>
                <w:bCs w:val="0"/>
              </w:rPr>
            </w:pPr>
            <w:r w:rsidRPr="00E03B6D">
              <w:rPr>
                <w:b/>
                <w:bCs w:val="0"/>
              </w:rPr>
              <w:t>PA-A</w:t>
            </w:r>
          </w:p>
          <w:p w14:paraId="0CF9EF0E" w14:textId="77777777" w:rsidR="003C787F" w:rsidRDefault="003C787F">
            <w:pPr>
              <w:pStyle w:val="Bodycopy"/>
              <w:spacing w:before="0"/>
            </w:pPr>
            <w:r>
              <w:t xml:space="preserve">Carter </w:t>
            </w:r>
          </w:p>
          <w:p w14:paraId="1BE7F696" w14:textId="2EC49335" w:rsidR="005E1948" w:rsidRDefault="005E1948" w:rsidP="00AD0391">
            <w:pPr>
              <w:pStyle w:val="Bodycopy"/>
              <w:spacing w:before="0"/>
            </w:pPr>
            <w:r w:rsidRPr="005E1948">
              <w:t>Claiborne</w:t>
            </w:r>
          </w:p>
          <w:p w14:paraId="6B549D9C" w14:textId="77777777" w:rsidR="003C787F" w:rsidRDefault="003C787F">
            <w:pPr>
              <w:pStyle w:val="Bodycopy"/>
              <w:spacing w:before="0"/>
            </w:pPr>
            <w:r>
              <w:t xml:space="preserve">Cocke </w:t>
            </w:r>
          </w:p>
          <w:p w14:paraId="1501965D" w14:textId="6684675C" w:rsidR="001D78D7" w:rsidRDefault="001D78D7" w:rsidP="00AD0391">
            <w:pPr>
              <w:pStyle w:val="Bodycopy"/>
              <w:spacing w:before="0"/>
            </w:pPr>
            <w:r w:rsidRPr="001D78D7">
              <w:t>Grainger</w:t>
            </w:r>
          </w:p>
          <w:p w14:paraId="020801C5" w14:textId="282F6C59" w:rsidR="0058542F" w:rsidRPr="00E03B6D" w:rsidRDefault="003C787F" w:rsidP="007F0E20">
            <w:pPr>
              <w:pStyle w:val="Bodycopy"/>
              <w:spacing w:before="0"/>
            </w:pPr>
            <w:r>
              <w:t>Greene</w:t>
            </w:r>
          </w:p>
        </w:tc>
        <w:tc>
          <w:tcPr>
            <w:tcW w:w="3298" w:type="dxa"/>
            <w:tcBorders>
              <w:top w:val="single" w:sz="12" w:space="0" w:color="003265"/>
              <w:left w:val="single" w:sz="4" w:space="0" w:color="003265"/>
              <w:bottom w:val="single" w:sz="12" w:space="0" w:color="003265"/>
              <w:right w:val="single" w:sz="4" w:space="0" w:color="003265"/>
            </w:tcBorders>
            <w:vAlign w:val="center"/>
          </w:tcPr>
          <w:p w14:paraId="08388AF5" w14:textId="77777777" w:rsidR="0058542F" w:rsidRDefault="0058542F" w:rsidP="00A23E29">
            <w:pPr>
              <w:pStyle w:val="Bodycopy"/>
              <w:spacing w:before="0"/>
            </w:pPr>
          </w:p>
          <w:p w14:paraId="2C728C24" w14:textId="77777777" w:rsidR="007F0E20" w:rsidRDefault="007F0E20" w:rsidP="00AD0391">
            <w:pPr>
              <w:pStyle w:val="Bodycopy"/>
              <w:spacing w:before="0"/>
            </w:pPr>
            <w:r>
              <w:t xml:space="preserve">Hamblen </w:t>
            </w:r>
          </w:p>
          <w:p w14:paraId="3C7D9BEC" w14:textId="5AEA5BDA" w:rsidR="0070050F" w:rsidRDefault="00FD1363" w:rsidP="00AD0391">
            <w:pPr>
              <w:pStyle w:val="Bodycopy"/>
              <w:spacing w:before="0"/>
            </w:pPr>
            <w:r>
              <w:t>Hancock</w:t>
            </w:r>
          </w:p>
          <w:p w14:paraId="41771D64" w14:textId="77777777" w:rsidR="007F0E20" w:rsidRDefault="007F0E20">
            <w:pPr>
              <w:pStyle w:val="Bodycopy"/>
              <w:spacing w:before="0"/>
            </w:pPr>
            <w:r>
              <w:t xml:space="preserve">Hawkins </w:t>
            </w:r>
          </w:p>
          <w:p w14:paraId="2CCF0A6A" w14:textId="073F88DF" w:rsidR="001D78D7" w:rsidRDefault="001D78D7" w:rsidP="00AD0391">
            <w:pPr>
              <w:pStyle w:val="Bodycopy"/>
              <w:spacing w:before="0"/>
            </w:pPr>
            <w:r w:rsidRPr="001D78D7">
              <w:t>Jefferson </w:t>
            </w:r>
          </w:p>
          <w:p w14:paraId="7C3788CF" w14:textId="76F3BD62" w:rsidR="00AD775D" w:rsidRPr="00E03B6D" w:rsidRDefault="007F0E20" w:rsidP="007F0E20">
            <w:pPr>
              <w:pStyle w:val="Bodycopy"/>
              <w:spacing w:before="0"/>
            </w:pPr>
            <w:r>
              <w:t>Johnson</w:t>
            </w:r>
          </w:p>
        </w:tc>
        <w:tc>
          <w:tcPr>
            <w:tcW w:w="3299" w:type="dxa"/>
            <w:tcBorders>
              <w:top w:val="single" w:sz="12" w:space="0" w:color="003265"/>
              <w:left w:val="single" w:sz="4" w:space="0" w:color="003265"/>
              <w:bottom w:val="single" w:sz="12" w:space="0" w:color="003265"/>
              <w:right w:val="single" w:sz="4" w:space="0" w:color="003265"/>
            </w:tcBorders>
            <w:vAlign w:val="center"/>
          </w:tcPr>
          <w:p w14:paraId="06BC1442" w14:textId="7935463E" w:rsidR="00FD1363" w:rsidRDefault="00FD1363">
            <w:pPr>
              <w:pStyle w:val="Bodycopy"/>
              <w:spacing w:before="0"/>
            </w:pPr>
            <w:r w:rsidRPr="00AD775D">
              <w:t>Sevier </w:t>
            </w:r>
          </w:p>
          <w:p w14:paraId="7E9215CD" w14:textId="66091D76" w:rsidR="00AD775D" w:rsidRDefault="00AD775D">
            <w:pPr>
              <w:pStyle w:val="Bodycopy"/>
              <w:spacing w:before="0"/>
            </w:pPr>
            <w:r w:rsidRPr="00AD775D">
              <w:t>Sullivan</w:t>
            </w:r>
          </w:p>
          <w:p w14:paraId="6F2D9D29" w14:textId="106E9D38" w:rsidR="007F0E20" w:rsidRDefault="007F0E20" w:rsidP="00AD0391">
            <w:pPr>
              <w:pStyle w:val="Bodycopy"/>
              <w:spacing w:before="0"/>
            </w:pPr>
            <w:r>
              <w:t xml:space="preserve">Unicoi </w:t>
            </w:r>
          </w:p>
          <w:p w14:paraId="798859AF" w14:textId="43F318F8" w:rsidR="0058542F" w:rsidRPr="007355A4" w:rsidRDefault="007F0E20" w:rsidP="007F0E20">
            <w:pPr>
              <w:pStyle w:val="Bodycopy"/>
              <w:spacing w:before="0" w:line="240" w:lineRule="auto"/>
            </w:pPr>
            <w:r>
              <w:t>Washington</w:t>
            </w:r>
          </w:p>
        </w:tc>
      </w:tr>
      <w:tr w:rsidR="007F0E20" w:rsidRPr="00F61069" w14:paraId="5EF025FD" w14:textId="77777777" w:rsidTr="00AD0391">
        <w:trPr>
          <w:trHeight w:val="969"/>
        </w:trPr>
        <w:tc>
          <w:tcPr>
            <w:tcW w:w="3298" w:type="dxa"/>
            <w:tcBorders>
              <w:top w:val="single" w:sz="12" w:space="0" w:color="003265"/>
              <w:left w:val="single" w:sz="4" w:space="0" w:color="003265"/>
              <w:bottom w:val="single" w:sz="12" w:space="0" w:color="003265"/>
              <w:right w:val="single" w:sz="4" w:space="0" w:color="003265"/>
            </w:tcBorders>
            <w:vAlign w:val="center"/>
          </w:tcPr>
          <w:p w14:paraId="45759321" w14:textId="77777777" w:rsidR="007F0E20" w:rsidRPr="00E03B6D" w:rsidRDefault="007F0E20" w:rsidP="007F0E20">
            <w:pPr>
              <w:pStyle w:val="Bodycopy"/>
              <w:spacing w:before="0"/>
              <w:rPr>
                <w:b/>
                <w:bCs w:val="0"/>
              </w:rPr>
            </w:pPr>
            <w:r w:rsidRPr="00E03B6D">
              <w:rPr>
                <w:b/>
                <w:bCs w:val="0"/>
              </w:rPr>
              <w:t>PA-B</w:t>
            </w:r>
          </w:p>
          <w:p w14:paraId="555488D8" w14:textId="1E19F068" w:rsidR="007F0E20" w:rsidRDefault="007F0E20" w:rsidP="007F0E20">
            <w:pPr>
              <w:pStyle w:val="Bodycopy"/>
              <w:spacing w:before="0"/>
            </w:pPr>
            <w:r>
              <w:t xml:space="preserve">Carter </w:t>
            </w:r>
          </w:p>
          <w:p w14:paraId="53C208D6" w14:textId="22A7CB0B" w:rsidR="005E1948" w:rsidRDefault="005E1948" w:rsidP="007F0E20">
            <w:pPr>
              <w:pStyle w:val="Bodycopy"/>
              <w:spacing w:before="0"/>
            </w:pPr>
            <w:r w:rsidRPr="005E1948">
              <w:t>Claiborne</w:t>
            </w:r>
          </w:p>
          <w:p w14:paraId="2712A960" w14:textId="77777777" w:rsidR="007F0E20" w:rsidRDefault="007F0E20" w:rsidP="007F0E20">
            <w:pPr>
              <w:pStyle w:val="Bodycopy"/>
              <w:spacing w:before="0"/>
            </w:pPr>
            <w:r>
              <w:t xml:space="preserve">Cocke </w:t>
            </w:r>
          </w:p>
          <w:p w14:paraId="2ED5F936" w14:textId="016579EF" w:rsidR="001D78D7" w:rsidRDefault="001D78D7" w:rsidP="007F0E20">
            <w:pPr>
              <w:pStyle w:val="Bodycopy"/>
              <w:spacing w:before="0"/>
            </w:pPr>
            <w:r w:rsidRPr="001D78D7">
              <w:t>Grainger</w:t>
            </w:r>
          </w:p>
          <w:p w14:paraId="4A9A3347" w14:textId="11F898BA" w:rsidR="007F0E20" w:rsidRDefault="007F0E20" w:rsidP="007F0E20">
            <w:pPr>
              <w:pStyle w:val="Bodycopy"/>
              <w:spacing w:before="0" w:line="240" w:lineRule="auto"/>
              <w:rPr>
                <w:b/>
                <w:bCs w:val="0"/>
              </w:rPr>
            </w:pPr>
            <w:r>
              <w:t>Greene</w:t>
            </w:r>
          </w:p>
        </w:tc>
        <w:tc>
          <w:tcPr>
            <w:tcW w:w="3298" w:type="dxa"/>
            <w:tcBorders>
              <w:top w:val="single" w:sz="12" w:space="0" w:color="003265"/>
              <w:left w:val="single" w:sz="4" w:space="0" w:color="003265"/>
              <w:bottom w:val="single" w:sz="12" w:space="0" w:color="003265"/>
              <w:right w:val="single" w:sz="4" w:space="0" w:color="003265"/>
            </w:tcBorders>
            <w:vAlign w:val="center"/>
          </w:tcPr>
          <w:p w14:paraId="18ADFFEA" w14:textId="77777777" w:rsidR="007F0E20" w:rsidRDefault="007F0E20" w:rsidP="007F0E20">
            <w:pPr>
              <w:pStyle w:val="Bodycopy"/>
              <w:spacing w:before="0"/>
            </w:pPr>
          </w:p>
          <w:p w14:paraId="3BD96A54" w14:textId="77777777" w:rsidR="007F0E20" w:rsidRDefault="007F0E20" w:rsidP="007F0E20">
            <w:pPr>
              <w:pStyle w:val="Bodycopy"/>
              <w:spacing w:before="0"/>
            </w:pPr>
            <w:r>
              <w:t xml:space="preserve">Hamblen </w:t>
            </w:r>
          </w:p>
          <w:p w14:paraId="443A29A3" w14:textId="0733E3E6" w:rsidR="00FD1363" w:rsidRDefault="00FD1363" w:rsidP="007F0E20">
            <w:pPr>
              <w:pStyle w:val="Bodycopy"/>
              <w:spacing w:before="0"/>
            </w:pPr>
            <w:r>
              <w:t>Hancock</w:t>
            </w:r>
          </w:p>
          <w:p w14:paraId="1ED0ECAA" w14:textId="77777777" w:rsidR="007F0E20" w:rsidRDefault="007F0E20" w:rsidP="007F0E20">
            <w:pPr>
              <w:pStyle w:val="Bodycopy"/>
              <w:spacing w:before="0"/>
            </w:pPr>
            <w:r>
              <w:t xml:space="preserve">Hawkins </w:t>
            </w:r>
          </w:p>
          <w:p w14:paraId="7CA3530F" w14:textId="0A3A523C" w:rsidR="001D78D7" w:rsidRDefault="001D78D7" w:rsidP="007F0E20">
            <w:pPr>
              <w:pStyle w:val="Bodycopy"/>
              <w:spacing w:before="0"/>
            </w:pPr>
            <w:r w:rsidRPr="001D78D7">
              <w:t>Jefferson </w:t>
            </w:r>
          </w:p>
          <w:p w14:paraId="663F74AB" w14:textId="44D400DF" w:rsidR="00AD775D" w:rsidRPr="00F61069" w:rsidRDefault="007F0E20" w:rsidP="00E23733">
            <w:pPr>
              <w:pStyle w:val="Bodycopy"/>
              <w:spacing w:before="0"/>
            </w:pPr>
            <w:r>
              <w:t>Johnson</w:t>
            </w:r>
          </w:p>
        </w:tc>
        <w:tc>
          <w:tcPr>
            <w:tcW w:w="3299" w:type="dxa"/>
            <w:tcBorders>
              <w:top w:val="single" w:sz="12" w:space="0" w:color="003265"/>
              <w:left w:val="single" w:sz="4" w:space="0" w:color="003265"/>
              <w:bottom w:val="single" w:sz="12" w:space="0" w:color="003265"/>
              <w:right w:val="single" w:sz="4" w:space="0" w:color="003265"/>
            </w:tcBorders>
            <w:vAlign w:val="center"/>
          </w:tcPr>
          <w:p w14:paraId="59D7E556" w14:textId="77777777" w:rsidR="00E23733" w:rsidRDefault="00E23733" w:rsidP="007F0E20">
            <w:pPr>
              <w:pStyle w:val="Bodycopy"/>
              <w:spacing w:before="0"/>
            </w:pPr>
            <w:r w:rsidRPr="00AD775D">
              <w:t xml:space="preserve">Sevier  </w:t>
            </w:r>
          </w:p>
          <w:p w14:paraId="0F8E481C" w14:textId="22E582CE" w:rsidR="00AD775D" w:rsidRDefault="00AD775D" w:rsidP="007F0E20">
            <w:pPr>
              <w:pStyle w:val="Bodycopy"/>
              <w:spacing w:before="0"/>
            </w:pPr>
            <w:r w:rsidRPr="00AD775D">
              <w:t>Sullivan</w:t>
            </w:r>
          </w:p>
          <w:p w14:paraId="273B89F4" w14:textId="2EBFCFA9" w:rsidR="007F0E20" w:rsidRDefault="007F0E20" w:rsidP="007F0E20">
            <w:pPr>
              <w:pStyle w:val="Bodycopy"/>
              <w:spacing w:before="0"/>
            </w:pPr>
            <w:r>
              <w:t xml:space="preserve">Unicoi </w:t>
            </w:r>
          </w:p>
          <w:p w14:paraId="2B6BBAF5" w14:textId="32282E6F" w:rsidR="007F0E20" w:rsidRPr="00F61069" w:rsidRDefault="007F0E20" w:rsidP="007F0E20">
            <w:pPr>
              <w:pStyle w:val="Bodycopy"/>
              <w:spacing w:before="0" w:line="240" w:lineRule="auto"/>
            </w:pPr>
            <w:r>
              <w:t>Washington</w:t>
            </w:r>
          </w:p>
        </w:tc>
      </w:tr>
    </w:tbl>
    <w:p w14:paraId="715DEE59" w14:textId="77777777" w:rsidR="0058542F" w:rsidRDefault="0058542F" w:rsidP="008B5732">
      <w:pPr>
        <w:rPr>
          <w:rFonts w:asciiTheme="majorHAnsi" w:hAnsiTheme="majorHAnsi" w:cstheme="majorHAnsi"/>
          <w:sz w:val="22"/>
          <w:szCs w:val="22"/>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3298"/>
        <w:gridCol w:w="3298"/>
        <w:gridCol w:w="3299"/>
      </w:tblGrid>
      <w:tr w:rsidR="00887CF3" w:rsidRPr="00E03B6D" w14:paraId="008C20D9" w14:textId="77777777" w:rsidTr="001C16BC">
        <w:trPr>
          <w:trHeight w:val="23"/>
        </w:trPr>
        <w:tc>
          <w:tcPr>
            <w:tcW w:w="9895" w:type="dxa"/>
            <w:gridSpan w:val="3"/>
            <w:tcBorders>
              <w:top w:val="single" w:sz="12" w:space="0" w:color="003265"/>
              <w:left w:val="single" w:sz="4" w:space="0" w:color="003265"/>
              <w:bottom w:val="single" w:sz="12" w:space="0" w:color="003265"/>
              <w:right w:val="single" w:sz="4" w:space="0" w:color="003265"/>
            </w:tcBorders>
            <w:shd w:val="clear" w:color="auto" w:fill="F2F2F2" w:themeFill="background1" w:themeFillShade="F2"/>
            <w:vAlign w:val="center"/>
          </w:tcPr>
          <w:p w14:paraId="3D87CB1D" w14:textId="15A950B9" w:rsidR="00887CF3" w:rsidRDefault="00887CF3" w:rsidP="001C16BC">
            <w:pPr>
              <w:pStyle w:val="Bodycopy"/>
              <w:spacing w:before="0"/>
              <w:rPr>
                <w:b/>
                <w:bCs w:val="0"/>
              </w:rPr>
            </w:pPr>
            <w:r>
              <w:rPr>
                <w:b/>
                <w:bCs w:val="0"/>
              </w:rPr>
              <w:t xml:space="preserve">Florida Hurricane Milton – Florida Counties – </w:t>
            </w:r>
            <w:hyperlink r:id="rId49" w:history="1">
              <w:r w:rsidR="001125C3" w:rsidRPr="001125C3">
                <w:rPr>
                  <w:rStyle w:val="Hyperlink"/>
                  <w:b/>
                  <w:bCs w:val="0"/>
                </w:rPr>
                <w:t>DR-4834-FL</w:t>
              </w:r>
            </w:hyperlink>
          </w:p>
          <w:p w14:paraId="1D87DF3E" w14:textId="3E67BFB4" w:rsidR="00887CF3" w:rsidRPr="00E03B6D" w:rsidRDefault="00887CF3" w:rsidP="001C16BC">
            <w:pPr>
              <w:pStyle w:val="Bodycopy"/>
              <w:spacing w:before="0"/>
            </w:pPr>
            <w:r>
              <w:t xml:space="preserve">Note: The automatic EUC policy applies to the following counties in </w:t>
            </w:r>
            <w:r w:rsidR="001125C3">
              <w:t>Florida</w:t>
            </w:r>
            <w:r>
              <w:t>:</w:t>
            </w:r>
          </w:p>
        </w:tc>
      </w:tr>
      <w:tr w:rsidR="00887CF3" w:rsidRPr="007355A4" w14:paraId="7A1F160E" w14:textId="77777777" w:rsidTr="003254A7">
        <w:trPr>
          <w:trHeight w:val="1176"/>
        </w:trPr>
        <w:tc>
          <w:tcPr>
            <w:tcW w:w="3298" w:type="dxa"/>
            <w:tcBorders>
              <w:top w:val="single" w:sz="12" w:space="0" w:color="003265"/>
              <w:left w:val="single" w:sz="4" w:space="0" w:color="003265"/>
              <w:bottom w:val="single" w:sz="12" w:space="0" w:color="003265"/>
              <w:right w:val="single" w:sz="4" w:space="0" w:color="003265"/>
            </w:tcBorders>
            <w:vAlign w:val="center"/>
          </w:tcPr>
          <w:p w14:paraId="1AD4D7B6" w14:textId="77777777" w:rsidR="00887CF3" w:rsidRPr="00E03B6D" w:rsidRDefault="00887CF3" w:rsidP="001C16BC">
            <w:pPr>
              <w:pStyle w:val="Bodycopy"/>
              <w:spacing w:before="0"/>
              <w:rPr>
                <w:b/>
                <w:bCs w:val="0"/>
              </w:rPr>
            </w:pPr>
            <w:r w:rsidRPr="00E03B6D">
              <w:rPr>
                <w:b/>
                <w:bCs w:val="0"/>
              </w:rPr>
              <w:t>PA-A</w:t>
            </w:r>
          </w:p>
          <w:p w14:paraId="522B5163" w14:textId="77777777" w:rsidR="007149CC" w:rsidRDefault="007149CC" w:rsidP="003254A7">
            <w:pPr>
              <w:pStyle w:val="Bodycopy"/>
              <w:spacing w:before="0"/>
            </w:pPr>
            <w:r>
              <w:t>Brevard</w:t>
            </w:r>
          </w:p>
          <w:p w14:paraId="62DE2A97" w14:textId="77777777" w:rsidR="007149CC" w:rsidRDefault="007149CC" w:rsidP="003254A7">
            <w:pPr>
              <w:pStyle w:val="Bodycopy"/>
              <w:spacing w:before="0"/>
            </w:pPr>
            <w:r>
              <w:t>Charlotte</w:t>
            </w:r>
          </w:p>
          <w:p w14:paraId="0014C4B7" w14:textId="77777777" w:rsidR="007149CC" w:rsidRDefault="007149CC" w:rsidP="003254A7">
            <w:pPr>
              <w:pStyle w:val="Bodycopy"/>
              <w:spacing w:before="0"/>
            </w:pPr>
            <w:r>
              <w:t>Citrus</w:t>
            </w:r>
          </w:p>
          <w:p w14:paraId="37CB5C80" w14:textId="77777777" w:rsidR="007149CC" w:rsidRDefault="007149CC" w:rsidP="003254A7">
            <w:pPr>
              <w:pStyle w:val="Bodycopy"/>
              <w:spacing w:before="0"/>
            </w:pPr>
            <w:r>
              <w:t>Clay</w:t>
            </w:r>
          </w:p>
          <w:p w14:paraId="0FA860F0" w14:textId="77777777" w:rsidR="007149CC" w:rsidRDefault="007149CC" w:rsidP="003254A7">
            <w:pPr>
              <w:pStyle w:val="Bodycopy"/>
              <w:spacing w:before="0"/>
            </w:pPr>
            <w:r>
              <w:t>Collier</w:t>
            </w:r>
          </w:p>
          <w:p w14:paraId="499B8E69" w14:textId="77777777" w:rsidR="007149CC" w:rsidRDefault="007149CC" w:rsidP="003254A7">
            <w:pPr>
              <w:pStyle w:val="Bodycopy"/>
              <w:spacing w:before="0"/>
            </w:pPr>
            <w:r>
              <w:t>DeSoto</w:t>
            </w:r>
          </w:p>
          <w:p w14:paraId="6FB326F6" w14:textId="77777777" w:rsidR="007149CC" w:rsidRDefault="007149CC" w:rsidP="003254A7">
            <w:pPr>
              <w:pStyle w:val="Bodycopy"/>
              <w:spacing w:before="0"/>
            </w:pPr>
            <w:r>
              <w:t>Duval</w:t>
            </w:r>
          </w:p>
          <w:p w14:paraId="46EA9CE2" w14:textId="77777777" w:rsidR="007149CC" w:rsidRDefault="007149CC" w:rsidP="003254A7">
            <w:pPr>
              <w:pStyle w:val="Bodycopy"/>
              <w:spacing w:before="0"/>
            </w:pPr>
            <w:r>
              <w:lastRenderedPageBreak/>
              <w:t>Flagler</w:t>
            </w:r>
          </w:p>
          <w:p w14:paraId="31916B23" w14:textId="77777777" w:rsidR="007149CC" w:rsidRDefault="007149CC" w:rsidP="003254A7">
            <w:pPr>
              <w:pStyle w:val="Bodycopy"/>
              <w:spacing w:before="0"/>
            </w:pPr>
            <w:r>
              <w:t>Glades</w:t>
            </w:r>
          </w:p>
          <w:p w14:paraId="32C7D9CF" w14:textId="77777777" w:rsidR="007149CC" w:rsidRDefault="007149CC" w:rsidP="003254A7">
            <w:pPr>
              <w:pStyle w:val="Bodycopy"/>
              <w:spacing w:before="0"/>
            </w:pPr>
            <w:r>
              <w:t>Hardee</w:t>
            </w:r>
          </w:p>
          <w:p w14:paraId="37FBA79A" w14:textId="77777777" w:rsidR="007149CC" w:rsidRDefault="007149CC" w:rsidP="003254A7">
            <w:pPr>
              <w:pStyle w:val="Bodycopy"/>
              <w:spacing w:before="0"/>
            </w:pPr>
            <w:r>
              <w:t>Hendry</w:t>
            </w:r>
          </w:p>
          <w:p w14:paraId="346DD8DA" w14:textId="4C598AC6" w:rsidR="00887CF3" w:rsidRPr="00E03B6D" w:rsidRDefault="007149CC" w:rsidP="002A1681">
            <w:pPr>
              <w:pStyle w:val="Bodycopy"/>
              <w:spacing w:before="0"/>
            </w:pPr>
            <w:r>
              <w:t>Hernando</w:t>
            </w:r>
          </w:p>
        </w:tc>
        <w:tc>
          <w:tcPr>
            <w:tcW w:w="3298" w:type="dxa"/>
            <w:tcBorders>
              <w:top w:val="single" w:sz="12" w:space="0" w:color="003265"/>
              <w:left w:val="single" w:sz="4" w:space="0" w:color="003265"/>
              <w:bottom w:val="single" w:sz="12" w:space="0" w:color="003265"/>
              <w:right w:val="single" w:sz="4" w:space="0" w:color="003265"/>
            </w:tcBorders>
            <w:vAlign w:val="center"/>
          </w:tcPr>
          <w:p w14:paraId="284F0329" w14:textId="77777777" w:rsidR="002A1681" w:rsidRDefault="002A1681" w:rsidP="002A1681">
            <w:pPr>
              <w:pStyle w:val="Bodycopy"/>
              <w:spacing w:before="0"/>
            </w:pPr>
          </w:p>
          <w:p w14:paraId="4AC8C56F" w14:textId="4B9182AD" w:rsidR="002A1681" w:rsidRDefault="002A1681" w:rsidP="003254A7">
            <w:pPr>
              <w:pStyle w:val="Bodycopy"/>
              <w:spacing w:before="0"/>
            </w:pPr>
            <w:r>
              <w:t>Highlands</w:t>
            </w:r>
          </w:p>
          <w:p w14:paraId="134B0B98" w14:textId="77777777" w:rsidR="002A1681" w:rsidRDefault="002A1681" w:rsidP="003254A7">
            <w:pPr>
              <w:pStyle w:val="Bodycopy"/>
              <w:spacing w:before="0"/>
            </w:pPr>
            <w:r>
              <w:t>Hillsborough</w:t>
            </w:r>
          </w:p>
          <w:p w14:paraId="410878A5" w14:textId="77777777" w:rsidR="002A1681" w:rsidRDefault="002A1681" w:rsidP="003254A7">
            <w:pPr>
              <w:pStyle w:val="Bodycopy"/>
              <w:spacing w:before="0"/>
            </w:pPr>
            <w:r>
              <w:t>Indian River</w:t>
            </w:r>
          </w:p>
          <w:p w14:paraId="7D093525" w14:textId="77777777" w:rsidR="002A1681" w:rsidRDefault="002A1681" w:rsidP="003254A7">
            <w:pPr>
              <w:pStyle w:val="Bodycopy"/>
              <w:spacing w:before="0"/>
            </w:pPr>
            <w:r>
              <w:t>Lake</w:t>
            </w:r>
          </w:p>
          <w:p w14:paraId="6548B929" w14:textId="77777777" w:rsidR="002A1681" w:rsidRDefault="002A1681" w:rsidP="003254A7">
            <w:pPr>
              <w:pStyle w:val="Bodycopy"/>
              <w:spacing w:before="0"/>
            </w:pPr>
            <w:r>
              <w:t>Lee</w:t>
            </w:r>
          </w:p>
          <w:p w14:paraId="31F44950" w14:textId="77777777" w:rsidR="002A1681" w:rsidRDefault="002A1681" w:rsidP="003254A7">
            <w:pPr>
              <w:pStyle w:val="Bodycopy"/>
              <w:spacing w:before="0"/>
            </w:pPr>
            <w:r>
              <w:t>Manatee</w:t>
            </w:r>
          </w:p>
          <w:p w14:paraId="03AD5FBA" w14:textId="77777777" w:rsidR="002A1681" w:rsidRDefault="002A1681" w:rsidP="003254A7">
            <w:pPr>
              <w:pStyle w:val="Bodycopy"/>
              <w:spacing w:before="0"/>
            </w:pPr>
            <w:r>
              <w:t>Marion</w:t>
            </w:r>
          </w:p>
          <w:p w14:paraId="2D3E17FF" w14:textId="77777777" w:rsidR="002A1681" w:rsidRDefault="002A1681" w:rsidP="003254A7">
            <w:pPr>
              <w:pStyle w:val="Bodycopy"/>
              <w:spacing w:before="0"/>
            </w:pPr>
            <w:r>
              <w:lastRenderedPageBreak/>
              <w:t>Martin</w:t>
            </w:r>
          </w:p>
          <w:p w14:paraId="422B58AB" w14:textId="77777777" w:rsidR="002A1681" w:rsidRDefault="002A1681">
            <w:pPr>
              <w:pStyle w:val="Bodycopy"/>
              <w:spacing w:before="0"/>
            </w:pPr>
            <w:r>
              <w:t>Miccosukee Indian Reservation</w:t>
            </w:r>
          </w:p>
          <w:p w14:paraId="5731F3FB" w14:textId="32F9E406" w:rsidR="00C467B0" w:rsidRDefault="00C467B0" w:rsidP="003254A7">
            <w:pPr>
              <w:pStyle w:val="Bodycopy"/>
              <w:spacing w:before="0"/>
            </w:pPr>
            <w:r>
              <w:t>Nassau</w:t>
            </w:r>
          </w:p>
          <w:p w14:paraId="13F57975" w14:textId="77777777" w:rsidR="002A1681" w:rsidRDefault="002A1681" w:rsidP="003254A7">
            <w:pPr>
              <w:pStyle w:val="Bodycopy"/>
              <w:spacing w:before="0"/>
            </w:pPr>
            <w:r>
              <w:t>Okeechobee</w:t>
            </w:r>
          </w:p>
          <w:p w14:paraId="40EB3D1B" w14:textId="41197630" w:rsidR="00887CF3" w:rsidRPr="00E03B6D" w:rsidRDefault="002A1681" w:rsidP="001C16BC">
            <w:pPr>
              <w:pStyle w:val="Bodycopy"/>
              <w:spacing w:before="0"/>
            </w:pPr>
            <w:r>
              <w:t>Orange</w:t>
            </w:r>
          </w:p>
        </w:tc>
        <w:tc>
          <w:tcPr>
            <w:tcW w:w="3299" w:type="dxa"/>
            <w:tcBorders>
              <w:top w:val="single" w:sz="12" w:space="0" w:color="003265"/>
              <w:left w:val="single" w:sz="4" w:space="0" w:color="003265"/>
              <w:bottom w:val="single" w:sz="12" w:space="0" w:color="003265"/>
              <w:right w:val="single" w:sz="4" w:space="0" w:color="003265"/>
            </w:tcBorders>
            <w:vAlign w:val="center"/>
          </w:tcPr>
          <w:p w14:paraId="03AF402A" w14:textId="77777777" w:rsidR="002A1681" w:rsidRDefault="002A1681" w:rsidP="002A1681">
            <w:pPr>
              <w:pStyle w:val="Bodycopy"/>
              <w:spacing w:before="0"/>
            </w:pPr>
          </w:p>
          <w:p w14:paraId="1303B158" w14:textId="747D3D8D" w:rsidR="002A1681" w:rsidRDefault="002A1681" w:rsidP="003254A7">
            <w:pPr>
              <w:pStyle w:val="Bodycopy"/>
              <w:spacing w:before="0"/>
            </w:pPr>
            <w:r>
              <w:t>Osceola</w:t>
            </w:r>
          </w:p>
          <w:p w14:paraId="0FB7353E" w14:textId="77777777" w:rsidR="002A1681" w:rsidRDefault="002A1681" w:rsidP="003254A7">
            <w:pPr>
              <w:pStyle w:val="Bodycopy"/>
              <w:spacing w:before="0"/>
            </w:pPr>
            <w:r>
              <w:t>Palm Beach</w:t>
            </w:r>
          </w:p>
          <w:p w14:paraId="02824ED0" w14:textId="77777777" w:rsidR="002A1681" w:rsidRDefault="002A1681" w:rsidP="003254A7">
            <w:pPr>
              <w:pStyle w:val="Bodycopy"/>
              <w:spacing w:before="0"/>
            </w:pPr>
            <w:r>
              <w:t>Pasco</w:t>
            </w:r>
          </w:p>
          <w:p w14:paraId="5C163962" w14:textId="77777777" w:rsidR="002A1681" w:rsidRDefault="002A1681" w:rsidP="003254A7">
            <w:pPr>
              <w:pStyle w:val="Bodycopy"/>
              <w:spacing w:before="0"/>
            </w:pPr>
            <w:r>
              <w:t>Pinellas</w:t>
            </w:r>
          </w:p>
          <w:p w14:paraId="5BA44ACE" w14:textId="77777777" w:rsidR="002A1681" w:rsidRDefault="002A1681" w:rsidP="003254A7">
            <w:pPr>
              <w:pStyle w:val="Bodycopy"/>
              <w:spacing w:before="0"/>
            </w:pPr>
            <w:r>
              <w:t>Polk</w:t>
            </w:r>
          </w:p>
          <w:p w14:paraId="48D6A863" w14:textId="77777777" w:rsidR="002A1681" w:rsidRDefault="002A1681" w:rsidP="003254A7">
            <w:pPr>
              <w:pStyle w:val="Bodycopy"/>
              <w:spacing w:before="0"/>
            </w:pPr>
            <w:r>
              <w:t>Putnam</w:t>
            </w:r>
          </w:p>
          <w:p w14:paraId="6E06B8DA" w14:textId="77777777" w:rsidR="002A1681" w:rsidRDefault="002A1681" w:rsidP="003254A7">
            <w:pPr>
              <w:pStyle w:val="Bodycopy"/>
              <w:spacing w:before="0"/>
            </w:pPr>
            <w:r>
              <w:t>Sarasota</w:t>
            </w:r>
          </w:p>
          <w:p w14:paraId="12EE69B3" w14:textId="77777777" w:rsidR="002A1681" w:rsidRDefault="002A1681" w:rsidP="003254A7">
            <w:pPr>
              <w:pStyle w:val="Bodycopy"/>
              <w:spacing w:before="0"/>
            </w:pPr>
            <w:r>
              <w:lastRenderedPageBreak/>
              <w:t>Seminole</w:t>
            </w:r>
          </w:p>
          <w:p w14:paraId="5F59BE15" w14:textId="77777777" w:rsidR="002A1681" w:rsidRDefault="002A1681" w:rsidP="003254A7">
            <w:pPr>
              <w:pStyle w:val="Bodycopy"/>
              <w:spacing w:before="0"/>
            </w:pPr>
            <w:r>
              <w:t>St. Johns</w:t>
            </w:r>
          </w:p>
          <w:p w14:paraId="10DE2577" w14:textId="77777777" w:rsidR="002A1681" w:rsidRDefault="002A1681" w:rsidP="003254A7">
            <w:pPr>
              <w:pStyle w:val="Bodycopy"/>
              <w:spacing w:before="0"/>
            </w:pPr>
            <w:r>
              <w:t>St. Lucie</w:t>
            </w:r>
          </w:p>
          <w:p w14:paraId="3550070B" w14:textId="77777777" w:rsidR="002A1681" w:rsidRDefault="002A1681" w:rsidP="003254A7">
            <w:pPr>
              <w:pStyle w:val="Bodycopy"/>
              <w:spacing w:before="0"/>
            </w:pPr>
            <w:r>
              <w:t>Sumter</w:t>
            </w:r>
          </w:p>
          <w:p w14:paraId="0D65168F" w14:textId="5A2B0F68" w:rsidR="00887CF3" w:rsidRPr="007355A4" w:rsidRDefault="002A1681" w:rsidP="002A1681">
            <w:pPr>
              <w:pStyle w:val="Bodycopy"/>
              <w:spacing w:before="0" w:line="240" w:lineRule="auto"/>
            </w:pPr>
            <w:r>
              <w:t>Volusia</w:t>
            </w:r>
          </w:p>
        </w:tc>
      </w:tr>
      <w:tr w:rsidR="00887CF3" w:rsidRPr="00F61069" w14:paraId="6B7665E4" w14:textId="77777777" w:rsidTr="001C16BC">
        <w:trPr>
          <w:trHeight w:val="969"/>
        </w:trPr>
        <w:tc>
          <w:tcPr>
            <w:tcW w:w="3298" w:type="dxa"/>
            <w:tcBorders>
              <w:top w:val="single" w:sz="12" w:space="0" w:color="003265"/>
              <w:left w:val="single" w:sz="4" w:space="0" w:color="003265"/>
              <w:bottom w:val="single" w:sz="12" w:space="0" w:color="003265"/>
              <w:right w:val="single" w:sz="4" w:space="0" w:color="003265"/>
            </w:tcBorders>
            <w:vAlign w:val="center"/>
          </w:tcPr>
          <w:p w14:paraId="159E1A70" w14:textId="77777777" w:rsidR="00887CF3" w:rsidRPr="00E03B6D" w:rsidRDefault="00887CF3" w:rsidP="001C16BC">
            <w:pPr>
              <w:pStyle w:val="Bodycopy"/>
              <w:spacing w:before="0"/>
              <w:rPr>
                <w:b/>
                <w:bCs w:val="0"/>
              </w:rPr>
            </w:pPr>
            <w:r w:rsidRPr="00E03B6D">
              <w:rPr>
                <w:b/>
                <w:bCs w:val="0"/>
              </w:rPr>
              <w:lastRenderedPageBreak/>
              <w:t>PA-B</w:t>
            </w:r>
          </w:p>
          <w:p w14:paraId="4654C5A2" w14:textId="77777777" w:rsidR="00F23D85" w:rsidRPr="003254A7" w:rsidRDefault="00F23D85" w:rsidP="003254A7">
            <w:pPr>
              <w:pStyle w:val="Bodycopy"/>
              <w:spacing w:before="0"/>
            </w:pPr>
            <w:r w:rsidRPr="003254A7">
              <w:t>Alachua</w:t>
            </w:r>
          </w:p>
          <w:p w14:paraId="3D2EC1E0" w14:textId="77777777" w:rsidR="00F23D85" w:rsidRPr="003254A7" w:rsidRDefault="00F23D85" w:rsidP="003254A7">
            <w:pPr>
              <w:pStyle w:val="Bodycopy"/>
              <w:spacing w:before="0"/>
            </w:pPr>
            <w:r w:rsidRPr="003254A7">
              <w:t>Baker</w:t>
            </w:r>
          </w:p>
          <w:p w14:paraId="45D0890A" w14:textId="77777777" w:rsidR="00F23D85" w:rsidRPr="003254A7" w:rsidRDefault="00F23D85" w:rsidP="003254A7">
            <w:pPr>
              <w:pStyle w:val="Bodycopy"/>
              <w:spacing w:before="0"/>
            </w:pPr>
            <w:r w:rsidRPr="003254A7">
              <w:t>Bradford</w:t>
            </w:r>
          </w:p>
          <w:p w14:paraId="6C26163A" w14:textId="77777777" w:rsidR="00F23D85" w:rsidRPr="003254A7" w:rsidRDefault="00F23D85" w:rsidP="003254A7">
            <w:pPr>
              <w:pStyle w:val="Bodycopy"/>
              <w:spacing w:before="0"/>
            </w:pPr>
            <w:r w:rsidRPr="003254A7">
              <w:t>Brevard</w:t>
            </w:r>
          </w:p>
          <w:p w14:paraId="0C2FA7DC" w14:textId="77777777" w:rsidR="00F23D85" w:rsidRPr="003254A7" w:rsidRDefault="00F23D85" w:rsidP="003254A7">
            <w:pPr>
              <w:pStyle w:val="Bodycopy"/>
              <w:spacing w:before="0"/>
            </w:pPr>
            <w:r w:rsidRPr="003254A7">
              <w:t>Broward</w:t>
            </w:r>
          </w:p>
          <w:p w14:paraId="1B474EE8" w14:textId="77777777" w:rsidR="00F23D85" w:rsidRPr="003254A7" w:rsidRDefault="00F23D85" w:rsidP="003254A7">
            <w:pPr>
              <w:pStyle w:val="Bodycopy"/>
              <w:spacing w:before="0"/>
            </w:pPr>
            <w:r w:rsidRPr="003254A7">
              <w:t>Charlotte</w:t>
            </w:r>
          </w:p>
          <w:p w14:paraId="19AAE5A9" w14:textId="77777777" w:rsidR="00F23D85" w:rsidRPr="003254A7" w:rsidRDefault="00F23D85" w:rsidP="003254A7">
            <w:pPr>
              <w:pStyle w:val="Bodycopy"/>
              <w:spacing w:before="0"/>
            </w:pPr>
            <w:r w:rsidRPr="003254A7">
              <w:t>Citrus</w:t>
            </w:r>
          </w:p>
          <w:p w14:paraId="4C3953E5" w14:textId="77777777" w:rsidR="00F23D85" w:rsidRPr="003254A7" w:rsidRDefault="00F23D85" w:rsidP="003254A7">
            <w:pPr>
              <w:pStyle w:val="Bodycopy"/>
              <w:spacing w:before="0"/>
            </w:pPr>
            <w:r w:rsidRPr="003254A7">
              <w:t>Clay</w:t>
            </w:r>
          </w:p>
          <w:p w14:paraId="4E544751" w14:textId="77777777" w:rsidR="00F23D85" w:rsidRPr="003254A7" w:rsidRDefault="00F23D85" w:rsidP="003254A7">
            <w:pPr>
              <w:pStyle w:val="Bodycopy"/>
              <w:spacing w:before="0"/>
            </w:pPr>
            <w:r w:rsidRPr="003254A7">
              <w:t>Collier</w:t>
            </w:r>
          </w:p>
          <w:p w14:paraId="1240C113" w14:textId="77777777" w:rsidR="00F23D85" w:rsidRPr="003254A7" w:rsidRDefault="00F23D85" w:rsidP="003254A7">
            <w:pPr>
              <w:pStyle w:val="Bodycopy"/>
              <w:spacing w:before="0"/>
            </w:pPr>
            <w:r w:rsidRPr="003254A7">
              <w:t>Columbia</w:t>
            </w:r>
          </w:p>
          <w:p w14:paraId="593BB6CA" w14:textId="77777777" w:rsidR="00F23D85" w:rsidRPr="003254A7" w:rsidRDefault="00F23D85" w:rsidP="003254A7">
            <w:pPr>
              <w:pStyle w:val="Bodycopy"/>
              <w:spacing w:before="0"/>
            </w:pPr>
            <w:r w:rsidRPr="003254A7">
              <w:t>DeSoto</w:t>
            </w:r>
          </w:p>
          <w:p w14:paraId="62E048C2" w14:textId="77777777" w:rsidR="00F23D85" w:rsidRPr="003254A7" w:rsidRDefault="00F23D85" w:rsidP="003254A7">
            <w:pPr>
              <w:pStyle w:val="Bodycopy"/>
              <w:spacing w:before="0"/>
            </w:pPr>
            <w:r w:rsidRPr="003254A7">
              <w:t>Dixie</w:t>
            </w:r>
          </w:p>
          <w:p w14:paraId="51543176" w14:textId="77777777" w:rsidR="00F23D85" w:rsidRPr="003254A7" w:rsidRDefault="00F23D85" w:rsidP="003254A7">
            <w:pPr>
              <w:pStyle w:val="Bodycopy"/>
              <w:spacing w:before="0"/>
            </w:pPr>
            <w:r w:rsidRPr="003254A7">
              <w:t>Duval</w:t>
            </w:r>
          </w:p>
          <w:p w14:paraId="25FA66CB" w14:textId="77777777" w:rsidR="00F23D85" w:rsidRPr="003254A7" w:rsidRDefault="00F23D85" w:rsidP="003254A7">
            <w:pPr>
              <w:pStyle w:val="Bodycopy"/>
              <w:spacing w:before="0"/>
            </w:pPr>
            <w:r w:rsidRPr="003254A7">
              <w:t>Flagler</w:t>
            </w:r>
          </w:p>
          <w:p w14:paraId="124634F1" w14:textId="77777777" w:rsidR="00F23D85" w:rsidRPr="003254A7" w:rsidRDefault="00F23D85" w:rsidP="003254A7">
            <w:pPr>
              <w:pStyle w:val="Bodycopy"/>
              <w:spacing w:before="0"/>
            </w:pPr>
            <w:r w:rsidRPr="003254A7">
              <w:t>Gilchrist</w:t>
            </w:r>
          </w:p>
          <w:p w14:paraId="2A69C80F" w14:textId="77777777" w:rsidR="00F23D85" w:rsidRPr="003254A7" w:rsidRDefault="00F23D85" w:rsidP="003254A7">
            <w:pPr>
              <w:pStyle w:val="Bodycopy"/>
              <w:spacing w:before="0"/>
            </w:pPr>
            <w:r w:rsidRPr="003254A7">
              <w:t>Glades</w:t>
            </w:r>
          </w:p>
          <w:p w14:paraId="372CBE5E" w14:textId="77777777" w:rsidR="00F23D85" w:rsidRPr="003254A7" w:rsidRDefault="00F23D85" w:rsidP="003254A7">
            <w:pPr>
              <w:pStyle w:val="Bodycopy"/>
              <w:spacing w:before="0"/>
            </w:pPr>
            <w:r w:rsidRPr="003254A7">
              <w:t>Hamilton</w:t>
            </w:r>
          </w:p>
          <w:p w14:paraId="7F888DD2" w14:textId="4A8FEA99" w:rsidR="00887CF3" w:rsidRDefault="00F23D85" w:rsidP="00F23D85">
            <w:pPr>
              <w:pStyle w:val="Bodycopy"/>
              <w:spacing w:before="0" w:line="240" w:lineRule="auto"/>
              <w:rPr>
                <w:b/>
                <w:bCs w:val="0"/>
              </w:rPr>
            </w:pPr>
            <w:r w:rsidRPr="003254A7">
              <w:t>Hardee</w:t>
            </w:r>
          </w:p>
        </w:tc>
        <w:tc>
          <w:tcPr>
            <w:tcW w:w="3298" w:type="dxa"/>
            <w:tcBorders>
              <w:top w:val="single" w:sz="12" w:space="0" w:color="003265"/>
              <w:left w:val="single" w:sz="4" w:space="0" w:color="003265"/>
              <w:bottom w:val="single" w:sz="12" w:space="0" w:color="003265"/>
              <w:right w:val="single" w:sz="4" w:space="0" w:color="003265"/>
            </w:tcBorders>
            <w:vAlign w:val="center"/>
          </w:tcPr>
          <w:p w14:paraId="5A36FB24" w14:textId="3FC2F175" w:rsidR="00820C49" w:rsidRDefault="00820C49" w:rsidP="003254A7">
            <w:pPr>
              <w:pStyle w:val="Bodycopy"/>
              <w:spacing w:before="0"/>
            </w:pPr>
            <w:r>
              <w:t>Hendry</w:t>
            </w:r>
          </w:p>
          <w:p w14:paraId="0A4D7E08" w14:textId="77777777" w:rsidR="00820C49" w:rsidRDefault="00820C49" w:rsidP="003254A7">
            <w:pPr>
              <w:pStyle w:val="Bodycopy"/>
              <w:spacing w:before="0"/>
            </w:pPr>
            <w:r>
              <w:t>Hernando</w:t>
            </w:r>
          </w:p>
          <w:p w14:paraId="59E8A63D" w14:textId="77777777" w:rsidR="00820C49" w:rsidRDefault="00820C49" w:rsidP="003254A7">
            <w:pPr>
              <w:pStyle w:val="Bodycopy"/>
              <w:spacing w:before="0"/>
            </w:pPr>
            <w:r>
              <w:t>Highlands</w:t>
            </w:r>
          </w:p>
          <w:p w14:paraId="4D3E47E1" w14:textId="77777777" w:rsidR="00820C49" w:rsidRDefault="00820C49" w:rsidP="003254A7">
            <w:pPr>
              <w:pStyle w:val="Bodycopy"/>
              <w:spacing w:before="0"/>
            </w:pPr>
            <w:r>
              <w:t>Hillsborough</w:t>
            </w:r>
          </w:p>
          <w:p w14:paraId="695854C8" w14:textId="77777777" w:rsidR="00820C49" w:rsidRDefault="00820C49" w:rsidP="003254A7">
            <w:pPr>
              <w:pStyle w:val="Bodycopy"/>
              <w:spacing w:before="0"/>
            </w:pPr>
            <w:r>
              <w:t>Indian River</w:t>
            </w:r>
          </w:p>
          <w:p w14:paraId="7CB978E2" w14:textId="77777777" w:rsidR="00820C49" w:rsidRDefault="00820C49" w:rsidP="003254A7">
            <w:pPr>
              <w:pStyle w:val="Bodycopy"/>
              <w:spacing w:before="0"/>
            </w:pPr>
            <w:r>
              <w:t>Lafayette</w:t>
            </w:r>
          </w:p>
          <w:p w14:paraId="725F7C72" w14:textId="77777777" w:rsidR="00820C49" w:rsidRDefault="00820C49" w:rsidP="003254A7">
            <w:pPr>
              <w:pStyle w:val="Bodycopy"/>
              <w:spacing w:before="0"/>
            </w:pPr>
            <w:r>
              <w:t>Lake</w:t>
            </w:r>
          </w:p>
          <w:p w14:paraId="5436157A" w14:textId="77777777" w:rsidR="00820C49" w:rsidRDefault="00820C49" w:rsidP="003254A7">
            <w:pPr>
              <w:pStyle w:val="Bodycopy"/>
              <w:spacing w:before="0"/>
            </w:pPr>
            <w:r>
              <w:t>Lee</w:t>
            </w:r>
          </w:p>
          <w:p w14:paraId="39E2D119" w14:textId="77777777" w:rsidR="00820C49" w:rsidRDefault="00820C49" w:rsidP="003254A7">
            <w:pPr>
              <w:pStyle w:val="Bodycopy"/>
              <w:spacing w:before="0"/>
            </w:pPr>
            <w:r>
              <w:t>Levy</w:t>
            </w:r>
          </w:p>
          <w:p w14:paraId="4D7C7583" w14:textId="77777777" w:rsidR="00820C49" w:rsidRDefault="00820C49" w:rsidP="003254A7">
            <w:pPr>
              <w:pStyle w:val="Bodycopy"/>
              <w:spacing w:before="0"/>
            </w:pPr>
            <w:r>
              <w:t>Madison</w:t>
            </w:r>
          </w:p>
          <w:p w14:paraId="3AB4FCBB" w14:textId="77777777" w:rsidR="00820C49" w:rsidRDefault="00820C49" w:rsidP="003254A7">
            <w:pPr>
              <w:pStyle w:val="Bodycopy"/>
              <w:spacing w:before="0"/>
            </w:pPr>
            <w:r>
              <w:t>Manatee</w:t>
            </w:r>
          </w:p>
          <w:p w14:paraId="4C50591D" w14:textId="77777777" w:rsidR="00820C49" w:rsidRDefault="00820C49" w:rsidP="003254A7">
            <w:pPr>
              <w:pStyle w:val="Bodycopy"/>
              <w:spacing w:before="0"/>
            </w:pPr>
            <w:r>
              <w:t>Marion</w:t>
            </w:r>
          </w:p>
          <w:p w14:paraId="41779CCE" w14:textId="77777777" w:rsidR="00820C49" w:rsidRDefault="00820C49" w:rsidP="003254A7">
            <w:pPr>
              <w:pStyle w:val="Bodycopy"/>
              <w:spacing w:before="0"/>
            </w:pPr>
            <w:r>
              <w:t>Martin</w:t>
            </w:r>
          </w:p>
          <w:p w14:paraId="24C75A90" w14:textId="77777777" w:rsidR="00820C49" w:rsidRDefault="00820C49" w:rsidP="003254A7">
            <w:pPr>
              <w:pStyle w:val="Bodycopy"/>
              <w:spacing w:before="0"/>
            </w:pPr>
            <w:r>
              <w:t>Miami-Dade</w:t>
            </w:r>
          </w:p>
          <w:p w14:paraId="0EEA03FB" w14:textId="77777777" w:rsidR="00820C49" w:rsidRDefault="00820C49" w:rsidP="003254A7">
            <w:pPr>
              <w:pStyle w:val="Bodycopy"/>
              <w:spacing w:before="0"/>
            </w:pPr>
            <w:r>
              <w:t>Miccosukee Indian Reservation</w:t>
            </w:r>
          </w:p>
          <w:p w14:paraId="42A77A77" w14:textId="77777777" w:rsidR="00820C49" w:rsidRDefault="00820C49" w:rsidP="003254A7">
            <w:pPr>
              <w:pStyle w:val="Bodycopy"/>
              <w:spacing w:before="0"/>
            </w:pPr>
            <w:r>
              <w:t>Monroe</w:t>
            </w:r>
          </w:p>
          <w:p w14:paraId="6D18497B" w14:textId="26EDCC37" w:rsidR="00887CF3" w:rsidRPr="00F61069" w:rsidRDefault="00820C49" w:rsidP="001C16BC">
            <w:pPr>
              <w:pStyle w:val="Bodycopy"/>
              <w:spacing w:before="0"/>
            </w:pPr>
            <w:r>
              <w:t>Nassau</w:t>
            </w:r>
          </w:p>
        </w:tc>
        <w:tc>
          <w:tcPr>
            <w:tcW w:w="3299" w:type="dxa"/>
            <w:tcBorders>
              <w:top w:val="single" w:sz="12" w:space="0" w:color="003265"/>
              <w:left w:val="single" w:sz="4" w:space="0" w:color="003265"/>
              <w:bottom w:val="single" w:sz="12" w:space="0" w:color="003265"/>
              <w:right w:val="single" w:sz="4" w:space="0" w:color="003265"/>
            </w:tcBorders>
            <w:vAlign w:val="center"/>
          </w:tcPr>
          <w:p w14:paraId="3E16C218" w14:textId="77777777" w:rsidR="00820C49" w:rsidRDefault="00820C49" w:rsidP="003254A7">
            <w:pPr>
              <w:pStyle w:val="Bodycopy"/>
              <w:spacing w:before="0"/>
            </w:pPr>
            <w:r>
              <w:t>Okeechobee</w:t>
            </w:r>
          </w:p>
          <w:p w14:paraId="0A20DFE6" w14:textId="77777777" w:rsidR="00820C49" w:rsidRDefault="00820C49" w:rsidP="003254A7">
            <w:pPr>
              <w:pStyle w:val="Bodycopy"/>
              <w:spacing w:before="0"/>
            </w:pPr>
            <w:r>
              <w:t>Orange</w:t>
            </w:r>
          </w:p>
          <w:p w14:paraId="2A3A317B" w14:textId="77777777" w:rsidR="00820C49" w:rsidRDefault="00820C49" w:rsidP="003254A7">
            <w:pPr>
              <w:pStyle w:val="Bodycopy"/>
              <w:spacing w:before="0"/>
            </w:pPr>
            <w:r>
              <w:t>Osceola</w:t>
            </w:r>
          </w:p>
          <w:p w14:paraId="1588F4A2" w14:textId="77777777" w:rsidR="00820C49" w:rsidRDefault="00820C49" w:rsidP="003254A7">
            <w:pPr>
              <w:pStyle w:val="Bodycopy"/>
              <w:spacing w:before="0"/>
            </w:pPr>
            <w:r>
              <w:t>Palm Beach</w:t>
            </w:r>
          </w:p>
          <w:p w14:paraId="421DA020" w14:textId="77777777" w:rsidR="00820C49" w:rsidRDefault="00820C49" w:rsidP="003254A7">
            <w:pPr>
              <w:pStyle w:val="Bodycopy"/>
              <w:spacing w:before="0"/>
            </w:pPr>
            <w:r>
              <w:t>Pasco</w:t>
            </w:r>
          </w:p>
          <w:p w14:paraId="0594CB16" w14:textId="77777777" w:rsidR="00820C49" w:rsidRDefault="00820C49" w:rsidP="003254A7">
            <w:pPr>
              <w:pStyle w:val="Bodycopy"/>
              <w:spacing w:before="0"/>
            </w:pPr>
            <w:r>
              <w:t>Pinellas</w:t>
            </w:r>
          </w:p>
          <w:p w14:paraId="383FCE34" w14:textId="77777777" w:rsidR="00820C49" w:rsidRDefault="00820C49" w:rsidP="003254A7">
            <w:pPr>
              <w:pStyle w:val="Bodycopy"/>
              <w:spacing w:before="0"/>
            </w:pPr>
            <w:r>
              <w:t>Polk</w:t>
            </w:r>
          </w:p>
          <w:p w14:paraId="02D6781C" w14:textId="77777777" w:rsidR="00820C49" w:rsidRDefault="00820C49" w:rsidP="003254A7">
            <w:pPr>
              <w:pStyle w:val="Bodycopy"/>
              <w:spacing w:before="0"/>
            </w:pPr>
            <w:r>
              <w:t>Putnam</w:t>
            </w:r>
          </w:p>
          <w:p w14:paraId="78CA8E21" w14:textId="77777777" w:rsidR="00820C49" w:rsidRDefault="00820C49" w:rsidP="003254A7">
            <w:pPr>
              <w:pStyle w:val="Bodycopy"/>
              <w:spacing w:before="0"/>
            </w:pPr>
            <w:r>
              <w:t>Sarasota</w:t>
            </w:r>
          </w:p>
          <w:p w14:paraId="0DBB7E88" w14:textId="77777777" w:rsidR="00820C49" w:rsidRDefault="00820C49" w:rsidP="003254A7">
            <w:pPr>
              <w:pStyle w:val="Bodycopy"/>
              <w:spacing w:before="0"/>
            </w:pPr>
            <w:r>
              <w:t>Seminole</w:t>
            </w:r>
          </w:p>
          <w:p w14:paraId="6CF1D93B" w14:textId="77777777" w:rsidR="00820C49" w:rsidRDefault="00820C49" w:rsidP="003254A7">
            <w:pPr>
              <w:pStyle w:val="Bodycopy"/>
              <w:spacing w:before="0"/>
            </w:pPr>
            <w:r>
              <w:t>St. Johns</w:t>
            </w:r>
          </w:p>
          <w:p w14:paraId="1527A49F" w14:textId="77777777" w:rsidR="00820C49" w:rsidRDefault="00820C49" w:rsidP="003254A7">
            <w:pPr>
              <w:pStyle w:val="Bodycopy"/>
              <w:spacing w:before="0"/>
            </w:pPr>
            <w:r>
              <w:t>St. Lucie</w:t>
            </w:r>
          </w:p>
          <w:p w14:paraId="2CE328BA" w14:textId="77777777" w:rsidR="00820C49" w:rsidRDefault="00820C49" w:rsidP="003254A7">
            <w:pPr>
              <w:pStyle w:val="Bodycopy"/>
              <w:spacing w:before="0"/>
            </w:pPr>
            <w:r>
              <w:t>Sumter</w:t>
            </w:r>
          </w:p>
          <w:p w14:paraId="219E2D8E" w14:textId="77777777" w:rsidR="00820C49" w:rsidRDefault="00820C49" w:rsidP="003254A7">
            <w:pPr>
              <w:pStyle w:val="Bodycopy"/>
              <w:spacing w:before="0"/>
            </w:pPr>
            <w:r>
              <w:t>Suwannee</w:t>
            </w:r>
          </w:p>
          <w:p w14:paraId="4C466D16" w14:textId="77777777" w:rsidR="00820C49" w:rsidRDefault="00820C49" w:rsidP="003254A7">
            <w:pPr>
              <w:pStyle w:val="Bodycopy"/>
              <w:spacing w:before="0"/>
            </w:pPr>
            <w:r>
              <w:t>Taylor</w:t>
            </w:r>
          </w:p>
          <w:p w14:paraId="44D3D04A" w14:textId="77777777" w:rsidR="00820C49" w:rsidRDefault="00820C49" w:rsidP="003254A7">
            <w:pPr>
              <w:pStyle w:val="Bodycopy"/>
              <w:spacing w:before="0"/>
            </w:pPr>
            <w:r>
              <w:t>Union</w:t>
            </w:r>
          </w:p>
          <w:p w14:paraId="587A6B62" w14:textId="0CEA84EC" w:rsidR="00887CF3" w:rsidRPr="00F61069" w:rsidRDefault="00820C49" w:rsidP="003254A7">
            <w:pPr>
              <w:pStyle w:val="Bodycopy"/>
              <w:spacing w:before="0"/>
            </w:pPr>
            <w:r>
              <w:t>Volusia</w:t>
            </w:r>
          </w:p>
        </w:tc>
      </w:tr>
    </w:tbl>
    <w:p w14:paraId="34ADC665" w14:textId="77777777" w:rsidR="00887CF3" w:rsidRPr="009F4B5D" w:rsidRDefault="00887CF3" w:rsidP="008B5732">
      <w:pPr>
        <w:rPr>
          <w:rFonts w:asciiTheme="majorHAnsi" w:hAnsiTheme="majorHAnsi" w:cstheme="majorHAnsi"/>
          <w:sz w:val="22"/>
          <w:szCs w:val="22"/>
        </w:rPr>
      </w:pPr>
    </w:p>
    <w:sectPr w:rsidR="00887CF3" w:rsidRPr="009F4B5D" w:rsidSect="009E423F">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440" w:left="1080" w:header="0" w:footer="80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middy, Renee" w:date="2024-12-02T16:42:00Z" w:initials="RS">
    <w:p w14:paraId="6586A31F" w14:textId="77777777" w:rsidR="00C66CD1" w:rsidRDefault="00C66CD1" w:rsidP="00C66CD1">
      <w:pPr>
        <w:pStyle w:val="CommentText"/>
      </w:pPr>
      <w:r>
        <w:rPr>
          <w:rStyle w:val="CommentReference"/>
        </w:rPr>
        <w:annotationRef/>
      </w:r>
      <w:r>
        <w:t>Ketchum please update</w:t>
      </w:r>
    </w:p>
  </w:comment>
  <w:comment w:id="3" w:author="Smiddy, Renee" w:date="2024-12-02T16:43:00Z" w:initials="RS">
    <w:p w14:paraId="0345EC58" w14:textId="77777777" w:rsidR="00C66CD1" w:rsidRDefault="00C66CD1" w:rsidP="00C66CD1">
      <w:pPr>
        <w:pStyle w:val="CommentText"/>
      </w:pPr>
      <w:r>
        <w:rPr>
          <w:rStyle w:val="CommentReference"/>
        </w:rPr>
        <w:annotationRef/>
      </w:r>
      <w:r>
        <w:t>Ketchum please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86A31F" w15:done="0"/>
  <w15:commentEx w15:paraId="0345EC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8A2802" w16cex:dateUtc="2024-12-02T21:42:00Z"/>
  <w16cex:commentExtensible w16cex:durableId="77752461" w16cex:dateUtc="2024-12-02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86A31F" w16cid:durableId="678A2802"/>
  <w16cid:commentId w16cid:paraId="0345EC58" w16cid:durableId="777524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ED3E4" w14:textId="77777777" w:rsidR="00D36A02" w:rsidRDefault="00D36A02" w:rsidP="00310918">
      <w:r>
        <w:separator/>
      </w:r>
    </w:p>
  </w:endnote>
  <w:endnote w:type="continuationSeparator" w:id="0">
    <w:p w14:paraId="1165B848" w14:textId="77777777" w:rsidR="00D36A02" w:rsidRDefault="00D36A02" w:rsidP="00310918">
      <w:r>
        <w:continuationSeparator/>
      </w:r>
    </w:p>
  </w:endnote>
  <w:endnote w:type="continuationNotice" w:id="1">
    <w:p w14:paraId="7935F66B" w14:textId="77777777" w:rsidR="00D36A02" w:rsidRDefault="00D36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9823" w14:textId="77777777" w:rsidR="001C1CAD" w:rsidRDefault="001C1CAD" w:rsidP="00C074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B4025" w14:textId="77777777" w:rsidR="001C1CAD" w:rsidRDefault="00241847" w:rsidP="00310918">
    <w:pPr>
      <w:pStyle w:val="Footer"/>
      <w:ind w:right="360"/>
    </w:pPr>
    <w:sdt>
      <w:sdtPr>
        <w:id w:val="-1463190610"/>
        <w:temporary/>
        <w:showingPlcHdr/>
      </w:sdtPr>
      <w:sdtEndPr/>
      <w:sdtContent>
        <w:r w:rsidR="001C1CAD">
          <w:t>[Type text]</w:t>
        </w:r>
      </w:sdtContent>
    </w:sdt>
    <w:r w:rsidR="001C1CAD">
      <w:ptab w:relativeTo="margin" w:alignment="center" w:leader="none"/>
    </w:r>
    <w:sdt>
      <w:sdtPr>
        <w:id w:val="509799026"/>
        <w:temporary/>
        <w:showingPlcHdr/>
      </w:sdtPr>
      <w:sdtEndPr/>
      <w:sdtContent>
        <w:r w:rsidR="001C1CAD">
          <w:t>[Type text]</w:t>
        </w:r>
      </w:sdtContent>
    </w:sdt>
    <w:r w:rsidR="001C1CAD">
      <w:ptab w:relativeTo="margin" w:alignment="right" w:leader="none"/>
    </w:r>
    <w:sdt>
      <w:sdtPr>
        <w:id w:val="2132121636"/>
        <w:temporary/>
        <w:showingPlcHdr/>
      </w:sdtPr>
      <w:sdtEndPr/>
      <w:sdtContent>
        <w:r w:rsidR="001C1CAD">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50C4F" w14:textId="77777777" w:rsidR="001C1CAD" w:rsidRPr="000E3093" w:rsidRDefault="001C1CAD" w:rsidP="000E3093">
    <w:pPr>
      <w:pStyle w:val="Footer"/>
      <w:framePr w:w="361" w:h="351" w:hRule="exact" w:wrap="around" w:vAnchor="text" w:hAnchor="page" w:x="1089" w:y="368"/>
      <w:rPr>
        <w:rStyle w:val="PageNumber"/>
        <w:rFonts w:ascii="Arial" w:hAnsi="Arial" w:cs="Times New Roman"/>
        <w:color w:val="1C3664"/>
        <w:sz w:val="18"/>
      </w:rPr>
    </w:pPr>
    <w:r w:rsidRPr="000E3093">
      <w:rPr>
        <w:rStyle w:val="PageNumber"/>
        <w:rFonts w:ascii="Arial" w:hAnsi="Arial" w:cs="Times New Roman"/>
        <w:color w:val="1C3664"/>
        <w:sz w:val="18"/>
      </w:rPr>
      <w:fldChar w:fldCharType="begin"/>
    </w:r>
    <w:r w:rsidRPr="000E3093">
      <w:rPr>
        <w:rStyle w:val="PageNumber"/>
        <w:rFonts w:ascii="Arial" w:hAnsi="Arial" w:cs="Times New Roman"/>
        <w:color w:val="1C3664"/>
        <w:sz w:val="18"/>
      </w:rPr>
      <w:instrText xml:space="preserve">PAGE  </w:instrText>
    </w:r>
    <w:r w:rsidRPr="000E3093">
      <w:rPr>
        <w:rStyle w:val="PageNumber"/>
        <w:rFonts w:ascii="Arial" w:hAnsi="Arial" w:cs="Times New Roman"/>
        <w:color w:val="1C3664"/>
        <w:sz w:val="18"/>
      </w:rPr>
      <w:fldChar w:fldCharType="separate"/>
    </w:r>
    <w:r w:rsidR="009021E3" w:rsidRPr="000E3093">
      <w:rPr>
        <w:rStyle w:val="PageNumber"/>
        <w:rFonts w:ascii="Arial" w:hAnsi="Arial" w:cs="Times New Roman"/>
        <w:noProof/>
        <w:color w:val="1C3664"/>
        <w:sz w:val="18"/>
      </w:rPr>
      <w:t>4</w:t>
    </w:r>
    <w:r w:rsidRPr="000E3093">
      <w:rPr>
        <w:rStyle w:val="PageNumber"/>
        <w:rFonts w:ascii="Arial" w:hAnsi="Arial" w:cs="Times New Roman"/>
        <w:color w:val="1C3664"/>
        <w:sz w:val="18"/>
      </w:rPr>
      <w:fldChar w:fldCharType="end"/>
    </w:r>
  </w:p>
  <w:p w14:paraId="380621F8" w14:textId="1FEFB9F5" w:rsidR="001C1CAD" w:rsidRPr="000E3093" w:rsidRDefault="000E3093" w:rsidP="00310918">
    <w:pPr>
      <w:pStyle w:val="Footer"/>
      <w:ind w:right="360"/>
      <w:rPr>
        <w:color w:val="1C3664"/>
      </w:rPr>
    </w:pPr>
    <w:r w:rsidRPr="000E3093">
      <w:rPr>
        <w:noProof/>
        <w:color w:val="1C3664"/>
      </w:rPr>
      <w:drawing>
        <wp:anchor distT="0" distB="0" distL="114300" distR="114300" simplePos="0" relativeHeight="251658241" behindDoc="0" locked="0" layoutInCell="1" allowOverlap="1" wp14:anchorId="4ABDBBF4" wp14:editId="505F7246">
          <wp:simplePos x="0" y="0"/>
          <wp:positionH relativeFrom="column">
            <wp:posOffset>4900474</wp:posOffset>
          </wp:positionH>
          <wp:positionV relativeFrom="paragraph">
            <wp:posOffset>-55479</wp:posOffset>
          </wp:positionV>
          <wp:extent cx="1423670" cy="540385"/>
          <wp:effectExtent l="0" t="0" r="0" b="5715"/>
          <wp:wrapNone/>
          <wp:docPr id="1906416335" name="Picture 190641633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24177" name="Picture 1570824177" descr="A close-up of a logo&#10;&#10;Description automatically generated"/>
                  <pic:cNvPicPr>
                    <a:picLocks noChangeAspect="1"/>
                  </pic:cNvPicPr>
                </pic:nvPicPr>
                <pic:blipFill>
                  <a:blip r:embed="rId1"/>
                  <a:stretch>
                    <a:fillRect/>
                  </a:stretch>
                </pic:blipFill>
                <pic:spPr>
                  <a:xfrm>
                    <a:off x="0" y="0"/>
                    <a:ext cx="1423670" cy="54038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904B" w14:textId="77777777" w:rsidR="00BA640D" w:rsidRPr="000E3093" w:rsidRDefault="00BA640D" w:rsidP="000E3093">
    <w:pPr>
      <w:pStyle w:val="Footer"/>
      <w:framePr w:w="361" w:h="351" w:hRule="exact" w:wrap="around" w:vAnchor="text" w:hAnchor="page" w:x="1081" w:y="276"/>
      <w:jc w:val="both"/>
      <w:rPr>
        <w:rStyle w:val="PageNumber"/>
        <w:rFonts w:ascii="Arial" w:hAnsi="Arial" w:cs="Times New Roman"/>
        <w:color w:val="1C3664"/>
        <w:sz w:val="18"/>
      </w:rPr>
    </w:pPr>
    <w:r w:rsidRPr="000E3093">
      <w:rPr>
        <w:rStyle w:val="PageNumber"/>
        <w:rFonts w:ascii="Arial" w:hAnsi="Arial" w:cs="Times New Roman"/>
        <w:color w:val="1C3664"/>
        <w:sz w:val="18"/>
      </w:rPr>
      <w:fldChar w:fldCharType="begin"/>
    </w:r>
    <w:r w:rsidRPr="000E3093">
      <w:rPr>
        <w:rStyle w:val="PageNumber"/>
        <w:rFonts w:ascii="Arial" w:hAnsi="Arial" w:cs="Times New Roman"/>
        <w:color w:val="1C3664"/>
        <w:sz w:val="18"/>
      </w:rPr>
      <w:instrText xml:space="preserve">PAGE  </w:instrText>
    </w:r>
    <w:r w:rsidRPr="000E3093">
      <w:rPr>
        <w:rStyle w:val="PageNumber"/>
        <w:rFonts w:ascii="Arial" w:hAnsi="Arial" w:cs="Times New Roman"/>
        <w:color w:val="1C3664"/>
        <w:sz w:val="18"/>
      </w:rPr>
      <w:fldChar w:fldCharType="separate"/>
    </w:r>
    <w:r w:rsidR="009021E3" w:rsidRPr="000E3093">
      <w:rPr>
        <w:rStyle w:val="PageNumber"/>
        <w:rFonts w:ascii="Arial" w:hAnsi="Arial" w:cs="Times New Roman"/>
        <w:noProof/>
        <w:color w:val="1C3664"/>
        <w:sz w:val="18"/>
      </w:rPr>
      <w:t>1</w:t>
    </w:r>
    <w:r w:rsidRPr="000E3093">
      <w:rPr>
        <w:rStyle w:val="PageNumber"/>
        <w:rFonts w:ascii="Arial" w:hAnsi="Arial" w:cs="Times New Roman"/>
        <w:color w:val="1C3664"/>
        <w:sz w:val="18"/>
      </w:rPr>
      <w:fldChar w:fldCharType="end"/>
    </w:r>
  </w:p>
  <w:p w14:paraId="52620452" w14:textId="47E90DDA" w:rsidR="00BA640D" w:rsidRPr="000E3093" w:rsidRDefault="000E3093">
    <w:pPr>
      <w:pStyle w:val="Footer"/>
      <w:rPr>
        <w:color w:val="1C3664"/>
      </w:rPr>
    </w:pPr>
    <w:r w:rsidRPr="000E3093">
      <w:rPr>
        <w:noProof/>
        <w:color w:val="1C3664"/>
      </w:rPr>
      <w:drawing>
        <wp:anchor distT="0" distB="0" distL="114300" distR="114300" simplePos="0" relativeHeight="251658240" behindDoc="1" locked="0" layoutInCell="1" allowOverlap="1" wp14:anchorId="4CF5D95C" wp14:editId="26A5BB58">
          <wp:simplePos x="0" y="0"/>
          <wp:positionH relativeFrom="column">
            <wp:posOffset>4900930</wp:posOffset>
          </wp:positionH>
          <wp:positionV relativeFrom="paragraph">
            <wp:posOffset>-31640</wp:posOffset>
          </wp:positionV>
          <wp:extent cx="1424109" cy="540634"/>
          <wp:effectExtent l="0" t="0" r="0" b="5715"/>
          <wp:wrapNone/>
          <wp:docPr id="1104647546" name="Picture 1104647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53894" name="Picture 1577353894"/>
                  <pic:cNvPicPr/>
                </pic:nvPicPr>
                <pic:blipFill>
                  <a:blip r:embed="rId1"/>
                  <a:stretch>
                    <a:fillRect/>
                  </a:stretch>
                </pic:blipFill>
                <pic:spPr>
                  <a:xfrm>
                    <a:off x="0" y="0"/>
                    <a:ext cx="1424109" cy="54063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B9C7E" w14:textId="77777777" w:rsidR="00D36A02" w:rsidRDefault="00D36A02" w:rsidP="00310918">
      <w:r>
        <w:separator/>
      </w:r>
    </w:p>
  </w:footnote>
  <w:footnote w:type="continuationSeparator" w:id="0">
    <w:p w14:paraId="4DE60703" w14:textId="77777777" w:rsidR="00D36A02" w:rsidRDefault="00D36A02" w:rsidP="00310918">
      <w:r>
        <w:continuationSeparator/>
      </w:r>
    </w:p>
  </w:footnote>
  <w:footnote w:type="continuationNotice" w:id="1">
    <w:p w14:paraId="1FE26250" w14:textId="77777777" w:rsidR="00D36A02" w:rsidRDefault="00D36A02"/>
  </w:footnote>
  <w:footnote w:id="2">
    <w:p w14:paraId="4DF8A9D4" w14:textId="0396C77F" w:rsidR="00A44A1C" w:rsidRDefault="00A44A1C">
      <w:pPr>
        <w:pStyle w:val="FootnoteText"/>
      </w:pPr>
      <w:r w:rsidRPr="00C40B19">
        <w:rPr>
          <w:rStyle w:val="FootnoteReference"/>
          <w:rFonts w:asciiTheme="majorHAnsi" w:hAnsiTheme="majorHAnsi" w:cstheme="majorHAnsi"/>
        </w:rPr>
        <w:footnoteRef/>
      </w:r>
      <w:r w:rsidRPr="00C40B19">
        <w:rPr>
          <w:rFonts w:asciiTheme="majorHAnsi" w:hAnsiTheme="majorHAnsi" w:cstheme="majorHAnsi"/>
        </w:rPr>
        <w:t xml:space="preserve"> APM</w:t>
      </w:r>
      <w:r w:rsidRPr="00A44A1C">
        <w:rPr>
          <w:rFonts w:asciiTheme="majorHAnsi" w:hAnsiTheme="majorHAnsi" w:cstheme="majorHAnsi"/>
        </w:rPr>
        <w:t xml:space="preserve"> participants are eligible to receive automatic credit in the improvement activities performance category; for these MIPS eligible clinicians, submitting data for the quality and/or Promoting Interoperability performance categories will initiate a score in the improvement activities performance category (20 out of 40 possible points), and they’ll receive a final score based on the data submitted and available for scoring.</w:t>
      </w:r>
    </w:p>
  </w:footnote>
  <w:footnote w:id="3">
    <w:p w14:paraId="0DD32851" w14:textId="77777777" w:rsidR="001F6589" w:rsidRDefault="001F6589" w:rsidP="001F6589">
      <w:pPr>
        <w:pStyle w:val="FootnoteText"/>
      </w:pPr>
      <w:r w:rsidRPr="00D9784D">
        <w:rPr>
          <w:rStyle w:val="FootnoteReference"/>
          <w:rFonts w:asciiTheme="majorHAnsi" w:hAnsiTheme="majorHAnsi" w:cstheme="majorHAnsi"/>
        </w:rPr>
        <w:footnoteRef/>
      </w:r>
      <w:r w:rsidRPr="00D9784D">
        <w:rPr>
          <w:rFonts w:asciiTheme="majorHAnsi" w:hAnsiTheme="majorHAnsi" w:cstheme="majorHAnsi"/>
        </w:rPr>
        <w:t xml:space="preserve"> APM participants are eligible to receive automatic credit in the improvement activities performance category; for these</w:t>
      </w:r>
      <w:r w:rsidRPr="00A44A1C">
        <w:rPr>
          <w:rFonts w:asciiTheme="majorHAnsi" w:hAnsiTheme="majorHAnsi" w:cstheme="majorHAnsi"/>
        </w:rPr>
        <w:t xml:space="preserve"> MIPS eligible clinicians, submitting data for the quality and/or Promoting Interoperability performance categories will initiate a score in the improvement activities performance category (20 out of 40 possible points), and they’ll receive a final score based on the data submitted and available for scoring.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3F65E" w14:textId="77777777" w:rsidR="001C1CAD" w:rsidRDefault="00241847">
    <w:pPr>
      <w:pStyle w:val="Header"/>
    </w:pPr>
    <w:sdt>
      <w:sdtPr>
        <w:id w:val="1739214616"/>
        <w:placeholder>
          <w:docPart w:val="7BD49E1A44FD1F4D8D927DA3BD9A290B"/>
        </w:placeholder>
        <w:temporary/>
        <w:showingPlcHdr/>
      </w:sdtPr>
      <w:sdtEndPr/>
      <w:sdtContent>
        <w:r w:rsidR="001C1CAD">
          <w:t>[Type text]</w:t>
        </w:r>
      </w:sdtContent>
    </w:sdt>
    <w:r w:rsidR="001C1CAD">
      <w:ptab w:relativeTo="margin" w:alignment="center" w:leader="none"/>
    </w:r>
    <w:sdt>
      <w:sdtPr>
        <w:id w:val="-1300677467"/>
        <w:placeholder>
          <w:docPart w:val="51663CA1134EFC4B842BDA4FBC717F6C"/>
        </w:placeholder>
        <w:temporary/>
        <w:showingPlcHdr/>
      </w:sdtPr>
      <w:sdtEndPr/>
      <w:sdtContent>
        <w:r w:rsidR="001C1CAD">
          <w:t>[Type text]</w:t>
        </w:r>
      </w:sdtContent>
    </w:sdt>
    <w:r w:rsidR="001C1CAD">
      <w:ptab w:relativeTo="margin" w:alignment="right" w:leader="none"/>
    </w:r>
    <w:sdt>
      <w:sdtPr>
        <w:id w:val="-452713664"/>
        <w:placeholder>
          <w:docPart w:val="9EE772138F920F49A1EA8D96A805DBED"/>
        </w:placeholder>
        <w:temporary/>
        <w:showingPlcHdr/>
      </w:sdtPr>
      <w:sdtEndPr/>
      <w:sdtContent>
        <w:r w:rsidR="001C1CAD">
          <w:t>[Type text]</w:t>
        </w:r>
      </w:sdtContent>
    </w:sdt>
  </w:p>
  <w:p w14:paraId="431F460C" w14:textId="77777777" w:rsidR="001C1CAD" w:rsidRDefault="001C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B91C" w14:textId="03B760A5" w:rsidR="001C1CAD" w:rsidRDefault="009D101E" w:rsidP="00310918">
    <w:pPr>
      <w:pStyle w:val="Header"/>
      <w:ind w:left="-360"/>
    </w:pPr>
    <w:r>
      <w:rPr>
        <w:noProof/>
      </w:rPr>
      <w:drawing>
        <wp:anchor distT="0" distB="0" distL="114300" distR="114300" simplePos="0" relativeHeight="251658242" behindDoc="1" locked="0" layoutInCell="1" allowOverlap="1" wp14:anchorId="2D0339F0" wp14:editId="621875E1">
          <wp:simplePos x="0" y="0"/>
          <wp:positionH relativeFrom="column">
            <wp:posOffset>-685800</wp:posOffset>
          </wp:positionH>
          <wp:positionV relativeFrom="paragraph">
            <wp:posOffset>0</wp:posOffset>
          </wp:positionV>
          <wp:extent cx="7772400" cy="406355"/>
          <wp:effectExtent l="0" t="0" r="0" b="635"/>
          <wp:wrapNone/>
          <wp:docPr id="391999508" name="Picture 391999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14070" name="Picture 798814070"/>
                  <pic:cNvPicPr/>
                </pic:nvPicPr>
                <pic:blipFill>
                  <a:blip r:embed="rId1"/>
                  <a:stretch>
                    <a:fillRect/>
                  </a:stretch>
                </pic:blipFill>
                <pic:spPr>
                  <a:xfrm>
                    <a:off x="0" y="0"/>
                    <a:ext cx="7772400" cy="406355"/>
                  </a:xfrm>
                  <a:prstGeom prst="rect">
                    <a:avLst/>
                  </a:prstGeom>
                </pic:spPr>
              </pic:pic>
            </a:graphicData>
          </a:graphic>
          <wp14:sizeRelH relativeFrom="page">
            <wp14:pctWidth>0</wp14:pctWidth>
          </wp14:sizeRelH>
          <wp14:sizeRelV relativeFrom="page">
            <wp14:pctHeight>0</wp14:pctHeight>
          </wp14:sizeRelV>
        </wp:anchor>
      </w:drawing>
    </w:r>
    <w:r w:rsidR="001C1CAD">
      <w:rPr>
        <w:noProof/>
      </w:rPr>
      <w:drawing>
        <wp:anchor distT="0" distB="0" distL="114300" distR="114300" simplePos="0" relativeHeight="251660292" behindDoc="0" locked="0" layoutInCell="1" allowOverlap="1" wp14:anchorId="7D963C42" wp14:editId="22BC17EA">
          <wp:simplePos x="0" y="0"/>
          <wp:positionH relativeFrom="column">
            <wp:posOffset>-685800</wp:posOffset>
          </wp:positionH>
          <wp:positionV relativeFrom="paragraph">
            <wp:posOffset>-685800</wp:posOffset>
          </wp:positionV>
          <wp:extent cx="7315200" cy="457200"/>
          <wp:effectExtent l="0" t="0" r="0" b="0"/>
          <wp:wrapNone/>
          <wp:docPr id="374054395" name="Picture 37405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ACA_No.120431_Wo#244ED9.jpg"/>
                  <pic:cNvPicPr/>
                </pic:nvPicPr>
                <pic:blipFill>
                  <a:blip r:embed="rId2">
                    <a:extLst>
                      <a:ext uri="{28A0092B-C50C-407E-A947-70E740481C1C}">
                        <a14:useLocalDpi xmlns:a14="http://schemas.microsoft.com/office/drawing/2010/main" val="0"/>
                      </a:ext>
                    </a:extLst>
                  </a:blip>
                  <a:stretch>
                    <a:fillRect/>
                  </a:stretch>
                </pic:blipFill>
                <pic:spPr>
                  <a:xfrm>
                    <a:off x="0" y="0"/>
                    <a:ext cx="7315200" cy="457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F12F2" w14:textId="53643658" w:rsidR="001C1CAD" w:rsidRDefault="00560FF1">
    <w:pPr>
      <w:pStyle w:val="Header"/>
    </w:pPr>
    <w:r>
      <w:rPr>
        <w:noProof/>
      </w:rPr>
      <w:drawing>
        <wp:anchor distT="0" distB="0" distL="114300" distR="114300" simplePos="0" relativeHeight="251658243" behindDoc="1" locked="0" layoutInCell="1" allowOverlap="1" wp14:anchorId="59648A7D" wp14:editId="7DCD989A">
          <wp:simplePos x="0" y="0"/>
          <wp:positionH relativeFrom="margin">
            <wp:posOffset>-688340</wp:posOffset>
          </wp:positionH>
          <wp:positionV relativeFrom="paragraph">
            <wp:posOffset>0</wp:posOffset>
          </wp:positionV>
          <wp:extent cx="7772400" cy="2057218"/>
          <wp:effectExtent l="0" t="0" r="0" b="635"/>
          <wp:wrapNone/>
          <wp:docPr id="276073455" name="Picture 1" descr="A close-up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73455" name="Picture 1" descr="A close-up of a person's hand&#10;&#10;Description automatically generated"/>
                  <pic:cNvPicPr/>
                </pic:nvPicPr>
                <pic:blipFill>
                  <a:blip r:embed="rId1"/>
                  <a:stretch>
                    <a:fillRect/>
                  </a:stretch>
                </pic:blipFill>
                <pic:spPr>
                  <a:xfrm>
                    <a:off x="0" y="0"/>
                    <a:ext cx="7772400" cy="205721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26C91"/>
    <w:multiLevelType w:val="hybridMultilevel"/>
    <w:tmpl w:val="873A6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8528F"/>
    <w:multiLevelType w:val="hybridMultilevel"/>
    <w:tmpl w:val="F58C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70A52"/>
    <w:multiLevelType w:val="hybridMultilevel"/>
    <w:tmpl w:val="4AFE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E300C3"/>
    <w:multiLevelType w:val="hybridMultilevel"/>
    <w:tmpl w:val="34064C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4233B9"/>
    <w:multiLevelType w:val="hybridMultilevel"/>
    <w:tmpl w:val="C08E9996"/>
    <w:lvl w:ilvl="0" w:tplc="BC662F7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996F9C"/>
    <w:multiLevelType w:val="multilevel"/>
    <w:tmpl w:val="E8C21108"/>
    <w:styleLink w:val="CurrentList4"/>
    <w:lvl w:ilvl="0">
      <w:start w:val="1"/>
      <w:numFmt w:val="bullet"/>
      <w:lvlText w:val=""/>
      <w:lvlJc w:val="left"/>
      <w:pPr>
        <w:ind w:left="360" w:hanging="360"/>
      </w:pPr>
      <w:rPr>
        <w:rFonts w:ascii="Symbol" w:hAnsi="Symbol" w:hint="default"/>
        <w:b w:val="0"/>
        <w:i w:val="0"/>
        <w:color w:val="1C3664"/>
        <w:sz w:val="18"/>
      </w:rPr>
    </w:lvl>
    <w:lvl w:ilvl="1">
      <w:start w:val="1"/>
      <w:numFmt w:val="bullet"/>
      <w:lvlText w:val=""/>
      <w:lvlJc w:val="left"/>
      <w:pPr>
        <w:tabs>
          <w:tab w:val="num" w:pos="31680"/>
        </w:tabs>
        <w:ind w:left="1440" w:hanging="720"/>
      </w:pPr>
      <w:rPr>
        <w:rFonts w:ascii="Symbol" w:hAnsi="Symbol" w:hint="default"/>
        <w:color w:val="auto"/>
      </w:rPr>
    </w:lvl>
    <w:lvl w:ilvl="2">
      <w:start w:val="1"/>
      <w:numFmt w:val="bullet"/>
      <w:lvlText w:val=""/>
      <w:lvlJc w:val="left"/>
      <w:pPr>
        <w:tabs>
          <w:tab w:val="num" w:pos="-31680"/>
        </w:tabs>
        <w:ind w:left="2160" w:hanging="720"/>
      </w:pPr>
      <w:rPr>
        <w:rFonts w:ascii="Wingdings" w:hAnsi="Wingdings" w:hint="default"/>
        <w:color w:val="auto"/>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EEC5CFA"/>
    <w:multiLevelType w:val="multilevel"/>
    <w:tmpl w:val="5D10A942"/>
    <w:styleLink w:val="CurrentList3"/>
    <w:lvl w:ilvl="0">
      <w:start w:val="1"/>
      <w:numFmt w:val="bullet"/>
      <w:lvlText w:val="o"/>
      <w:lvlJc w:val="left"/>
      <w:pPr>
        <w:tabs>
          <w:tab w:val="num" w:pos="31320"/>
        </w:tabs>
        <w:ind w:left="720" w:hanging="720"/>
      </w:pPr>
      <w:rPr>
        <w:rFonts w:asciiTheme="majorHAnsi" w:hAnsiTheme="majorHAnsi" w:hint="default"/>
        <w:b w:val="0"/>
        <w:i w:val="0"/>
        <w:color w:val="1C3664"/>
        <w:sz w:val="22"/>
      </w:rPr>
    </w:lvl>
    <w:lvl w:ilvl="1">
      <w:start w:val="1"/>
      <w:numFmt w:val="bullet"/>
      <w:lvlText w:val=""/>
      <w:lvlJc w:val="left"/>
      <w:pPr>
        <w:tabs>
          <w:tab w:val="num" w:pos="31680"/>
        </w:tabs>
        <w:ind w:left="1440" w:hanging="720"/>
      </w:pPr>
      <w:rPr>
        <w:rFonts w:ascii="Symbol" w:hAnsi="Symbol" w:hint="default"/>
        <w:color w:val="auto"/>
      </w:rPr>
    </w:lvl>
    <w:lvl w:ilvl="2">
      <w:start w:val="1"/>
      <w:numFmt w:val="bullet"/>
      <w:lvlText w:val=""/>
      <w:lvlJc w:val="left"/>
      <w:pPr>
        <w:tabs>
          <w:tab w:val="num" w:pos="-31680"/>
        </w:tabs>
        <w:ind w:left="2160" w:hanging="720"/>
      </w:pPr>
      <w:rPr>
        <w:rFonts w:ascii="Wingdings" w:hAnsi="Wingdings" w:hint="default"/>
        <w:color w:val="auto"/>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262AEC"/>
    <w:multiLevelType w:val="hybridMultilevel"/>
    <w:tmpl w:val="5564453A"/>
    <w:lvl w:ilvl="0" w:tplc="E9527604">
      <w:start w:val="1"/>
      <w:numFmt w:val="bullet"/>
      <w:lvlText w:val=""/>
      <w:lvlJc w:val="left"/>
      <w:pPr>
        <w:ind w:left="360" w:hanging="360"/>
      </w:pPr>
      <w:rPr>
        <w:rFonts w:ascii="Symbol" w:hAnsi="Symbol" w:hint="default"/>
      </w:rPr>
    </w:lvl>
    <w:lvl w:ilvl="1" w:tplc="5DEA66A0">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956732"/>
    <w:multiLevelType w:val="hybridMultilevel"/>
    <w:tmpl w:val="A5648190"/>
    <w:lvl w:ilvl="0" w:tplc="FC5CF98E">
      <w:start w:val="1"/>
      <w:numFmt w:val="bullet"/>
      <w:pStyle w:val="Bullet1"/>
      <w:lvlText w:val=""/>
      <w:lvlJc w:val="left"/>
      <w:pPr>
        <w:ind w:left="360" w:hanging="360"/>
      </w:pPr>
      <w:rPr>
        <w:rFonts w:ascii="Symbol" w:hAnsi="Symbol" w:hint="default"/>
        <w:color w:val="1C3664"/>
        <w:sz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D5895"/>
    <w:multiLevelType w:val="hybridMultilevel"/>
    <w:tmpl w:val="DEA86D22"/>
    <w:lvl w:ilvl="0" w:tplc="141A68A6">
      <w:start w:val="1"/>
      <w:numFmt w:val="bullet"/>
      <w:pStyle w:val="Bullet2"/>
      <w:lvlText w:val=""/>
      <w:lvlJc w:val="left"/>
      <w:pPr>
        <w:ind w:left="360" w:hanging="360"/>
      </w:pPr>
      <w:rPr>
        <w:rFonts w:ascii="Symbol" w:hAnsi="Symbol" w:hint="default"/>
        <w:b w:val="0"/>
        <w:i w:val="0"/>
        <w:color w:val="1C3664"/>
        <w:sz w:val="22"/>
      </w:rPr>
    </w:lvl>
    <w:lvl w:ilvl="1" w:tplc="FFFFFFFF">
      <w:start w:val="1"/>
      <w:numFmt w:val="bullet"/>
      <w:lvlText w:val=""/>
      <w:lvlJc w:val="left"/>
      <w:pPr>
        <w:tabs>
          <w:tab w:val="num" w:pos="31680"/>
        </w:tabs>
        <w:ind w:left="1440" w:hanging="720"/>
      </w:pPr>
      <w:rPr>
        <w:rFonts w:ascii="Symbol" w:hAnsi="Symbol" w:hint="default"/>
        <w:color w:val="auto"/>
      </w:rPr>
    </w:lvl>
    <w:lvl w:ilvl="2" w:tplc="FFFFFFFF">
      <w:start w:val="1"/>
      <w:numFmt w:val="bullet"/>
      <w:lvlText w:val=""/>
      <w:lvlJc w:val="left"/>
      <w:pPr>
        <w:tabs>
          <w:tab w:val="num" w:pos="-31680"/>
        </w:tabs>
        <w:ind w:left="2160" w:hanging="720"/>
      </w:pPr>
      <w:rPr>
        <w:rFonts w:ascii="Wingdings" w:hAnsi="Wingdings" w:hint="default"/>
        <w:color w:val="auto"/>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317668A"/>
    <w:multiLevelType w:val="multilevel"/>
    <w:tmpl w:val="9CFE3AAE"/>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EFD52A6"/>
    <w:multiLevelType w:val="hybridMultilevel"/>
    <w:tmpl w:val="1362FB6C"/>
    <w:lvl w:ilvl="0" w:tplc="04E658C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22EAE"/>
    <w:multiLevelType w:val="multilevel"/>
    <w:tmpl w:val="CEB805DC"/>
    <w:styleLink w:val="CurrentList2"/>
    <w:lvl w:ilvl="0">
      <w:start w:val="1"/>
      <w:numFmt w:val="bullet"/>
      <w:lvlText w:val="o"/>
      <w:lvlJc w:val="left"/>
      <w:pPr>
        <w:tabs>
          <w:tab w:val="num" w:pos="31680"/>
        </w:tabs>
        <w:ind w:left="1080" w:hanging="720"/>
      </w:pPr>
      <w:rPr>
        <w:rFonts w:ascii="Courier New" w:hAnsi="Courier New" w:cs="Courier New" w:hint="default"/>
        <w:color w:val="auto"/>
      </w:rPr>
    </w:lvl>
    <w:lvl w:ilvl="1">
      <w:start w:val="1"/>
      <w:numFmt w:val="bullet"/>
      <w:lvlText w:val=""/>
      <w:lvlJc w:val="left"/>
      <w:pPr>
        <w:tabs>
          <w:tab w:val="num" w:pos="31680"/>
        </w:tabs>
        <w:ind w:left="1440" w:hanging="720"/>
      </w:pPr>
      <w:rPr>
        <w:rFonts w:ascii="Symbol" w:hAnsi="Symbol" w:hint="default"/>
        <w:color w:val="auto"/>
      </w:rPr>
    </w:lvl>
    <w:lvl w:ilvl="2">
      <w:start w:val="1"/>
      <w:numFmt w:val="bullet"/>
      <w:lvlText w:val=""/>
      <w:lvlJc w:val="left"/>
      <w:pPr>
        <w:tabs>
          <w:tab w:val="num" w:pos="-31680"/>
        </w:tabs>
        <w:ind w:left="2160" w:hanging="720"/>
      </w:pPr>
      <w:rPr>
        <w:rFonts w:ascii="Wingdings" w:hAnsi="Wingdings" w:hint="default"/>
        <w:color w:val="auto"/>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92FEB39"/>
    <w:multiLevelType w:val="hybridMultilevel"/>
    <w:tmpl w:val="AE7C4A2E"/>
    <w:lvl w:ilvl="0" w:tplc="1FCAD916">
      <w:start w:val="1"/>
      <w:numFmt w:val="bullet"/>
      <w:lvlText w:val="o"/>
      <w:lvlJc w:val="left"/>
      <w:pPr>
        <w:ind w:left="720" w:hanging="360"/>
      </w:pPr>
      <w:rPr>
        <w:rFonts w:ascii="Courier New" w:hAnsi="Courier New" w:hint="default"/>
      </w:rPr>
    </w:lvl>
    <w:lvl w:ilvl="1" w:tplc="A288AD18">
      <w:start w:val="1"/>
      <w:numFmt w:val="bullet"/>
      <w:lvlText w:val="o"/>
      <w:lvlJc w:val="left"/>
      <w:pPr>
        <w:ind w:left="1440" w:hanging="360"/>
      </w:pPr>
      <w:rPr>
        <w:rFonts w:ascii="Courier New" w:hAnsi="Courier New" w:hint="default"/>
      </w:rPr>
    </w:lvl>
    <w:lvl w:ilvl="2" w:tplc="F948CAB8">
      <w:start w:val="1"/>
      <w:numFmt w:val="bullet"/>
      <w:lvlText w:val=""/>
      <w:lvlJc w:val="left"/>
      <w:pPr>
        <w:ind w:left="2160" w:hanging="360"/>
      </w:pPr>
      <w:rPr>
        <w:rFonts w:ascii="Wingdings" w:hAnsi="Wingdings" w:hint="default"/>
      </w:rPr>
    </w:lvl>
    <w:lvl w:ilvl="3" w:tplc="6D1651C0">
      <w:start w:val="1"/>
      <w:numFmt w:val="bullet"/>
      <w:lvlText w:val=""/>
      <w:lvlJc w:val="left"/>
      <w:pPr>
        <w:ind w:left="2880" w:hanging="360"/>
      </w:pPr>
      <w:rPr>
        <w:rFonts w:ascii="Symbol" w:hAnsi="Symbol" w:hint="default"/>
      </w:rPr>
    </w:lvl>
    <w:lvl w:ilvl="4" w:tplc="AA96E182">
      <w:start w:val="1"/>
      <w:numFmt w:val="bullet"/>
      <w:lvlText w:val="o"/>
      <w:lvlJc w:val="left"/>
      <w:pPr>
        <w:ind w:left="3600" w:hanging="360"/>
      </w:pPr>
      <w:rPr>
        <w:rFonts w:ascii="Courier New" w:hAnsi="Courier New" w:hint="default"/>
      </w:rPr>
    </w:lvl>
    <w:lvl w:ilvl="5" w:tplc="C2302644">
      <w:start w:val="1"/>
      <w:numFmt w:val="bullet"/>
      <w:lvlText w:val=""/>
      <w:lvlJc w:val="left"/>
      <w:pPr>
        <w:ind w:left="4320" w:hanging="360"/>
      </w:pPr>
      <w:rPr>
        <w:rFonts w:ascii="Wingdings" w:hAnsi="Wingdings" w:hint="default"/>
      </w:rPr>
    </w:lvl>
    <w:lvl w:ilvl="6" w:tplc="59E2B1EC">
      <w:start w:val="1"/>
      <w:numFmt w:val="bullet"/>
      <w:lvlText w:val=""/>
      <w:lvlJc w:val="left"/>
      <w:pPr>
        <w:ind w:left="5040" w:hanging="360"/>
      </w:pPr>
      <w:rPr>
        <w:rFonts w:ascii="Symbol" w:hAnsi="Symbol" w:hint="default"/>
      </w:rPr>
    </w:lvl>
    <w:lvl w:ilvl="7" w:tplc="1C8A1FFE">
      <w:start w:val="1"/>
      <w:numFmt w:val="bullet"/>
      <w:lvlText w:val="o"/>
      <w:lvlJc w:val="left"/>
      <w:pPr>
        <w:ind w:left="5760" w:hanging="360"/>
      </w:pPr>
      <w:rPr>
        <w:rFonts w:ascii="Courier New" w:hAnsi="Courier New" w:hint="default"/>
      </w:rPr>
    </w:lvl>
    <w:lvl w:ilvl="8" w:tplc="A27855C8">
      <w:start w:val="1"/>
      <w:numFmt w:val="bullet"/>
      <w:lvlText w:val=""/>
      <w:lvlJc w:val="left"/>
      <w:pPr>
        <w:ind w:left="6480" w:hanging="360"/>
      </w:pPr>
      <w:rPr>
        <w:rFonts w:ascii="Wingdings" w:hAnsi="Wingdings" w:hint="default"/>
      </w:rPr>
    </w:lvl>
  </w:abstractNum>
  <w:num w:numId="1" w16cid:durableId="941768907">
    <w:abstractNumId w:val="13"/>
  </w:num>
  <w:num w:numId="2" w16cid:durableId="904796472">
    <w:abstractNumId w:val="11"/>
  </w:num>
  <w:num w:numId="3" w16cid:durableId="153840676">
    <w:abstractNumId w:val="10"/>
  </w:num>
  <w:num w:numId="4" w16cid:durableId="761924172">
    <w:abstractNumId w:val="8"/>
  </w:num>
  <w:num w:numId="5" w16cid:durableId="153225761">
    <w:abstractNumId w:val="12"/>
  </w:num>
  <w:num w:numId="6" w16cid:durableId="726150269">
    <w:abstractNumId w:val="6"/>
  </w:num>
  <w:num w:numId="7" w16cid:durableId="237784400">
    <w:abstractNumId w:val="5"/>
  </w:num>
  <w:num w:numId="8" w16cid:durableId="451174531">
    <w:abstractNumId w:val="9"/>
  </w:num>
  <w:num w:numId="9" w16cid:durableId="1734234699">
    <w:abstractNumId w:val="1"/>
  </w:num>
  <w:num w:numId="10" w16cid:durableId="227419050">
    <w:abstractNumId w:val="7"/>
  </w:num>
  <w:num w:numId="11" w16cid:durableId="1899583732">
    <w:abstractNumId w:val="3"/>
  </w:num>
  <w:num w:numId="12" w16cid:durableId="2078824223">
    <w:abstractNumId w:val="4"/>
  </w:num>
  <w:num w:numId="13" w16cid:durableId="2104646695">
    <w:abstractNumId w:val="2"/>
  </w:num>
  <w:num w:numId="14" w16cid:durableId="533463446">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middy, Renee">
    <w15:presenceInfo w15:providerId="AD" w15:userId="S::rsmiddy@air.org::01b6f1b3-644e-4d0a-a336-cd8ecd519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18"/>
    <w:rsid w:val="0000453B"/>
    <w:rsid w:val="000137A6"/>
    <w:rsid w:val="000145C7"/>
    <w:rsid w:val="000164AD"/>
    <w:rsid w:val="0002283A"/>
    <w:rsid w:val="00027AD6"/>
    <w:rsid w:val="00046B33"/>
    <w:rsid w:val="000506F9"/>
    <w:rsid w:val="00051D37"/>
    <w:rsid w:val="00051D60"/>
    <w:rsid w:val="0005658A"/>
    <w:rsid w:val="000634F0"/>
    <w:rsid w:val="000658CD"/>
    <w:rsid w:val="0006648C"/>
    <w:rsid w:val="000723B4"/>
    <w:rsid w:val="00073D89"/>
    <w:rsid w:val="00074780"/>
    <w:rsid w:val="00075D16"/>
    <w:rsid w:val="0008473C"/>
    <w:rsid w:val="000865D9"/>
    <w:rsid w:val="00086CD2"/>
    <w:rsid w:val="00091B8E"/>
    <w:rsid w:val="000920C7"/>
    <w:rsid w:val="00093655"/>
    <w:rsid w:val="000A04F9"/>
    <w:rsid w:val="000A22B5"/>
    <w:rsid w:val="000B0057"/>
    <w:rsid w:val="000B3E56"/>
    <w:rsid w:val="000C22F9"/>
    <w:rsid w:val="000C36F7"/>
    <w:rsid w:val="000C43EB"/>
    <w:rsid w:val="000D01A6"/>
    <w:rsid w:val="000D4DE0"/>
    <w:rsid w:val="000D5ACA"/>
    <w:rsid w:val="000E3093"/>
    <w:rsid w:val="000E6600"/>
    <w:rsid w:val="000E6E7C"/>
    <w:rsid w:val="000F0F3D"/>
    <w:rsid w:val="000F452D"/>
    <w:rsid w:val="000F6455"/>
    <w:rsid w:val="00104153"/>
    <w:rsid w:val="00105775"/>
    <w:rsid w:val="001125C3"/>
    <w:rsid w:val="00121186"/>
    <w:rsid w:val="001221F3"/>
    <w:rsid w:val="00125252"/>
    <w:rsid w:val="00130701"/>
    <w:rsid w:val="001468AE"/>
    <w:rsid w:val="001531B5"/>
    <w:rsid w:val="001535AF"/>
    <w:rsid w:val="00154FA8"/>
    <w:rsid w:val="0016056C"/>
    <w:rsid w:val="00163270"/>
    <w:rsid w:val="00163743"/>
    <w:rsid w:val="001728C7"/>
    <w:rsid w:val="0017377E"/>
    <w:rsid w:val="00173A54"/>
    <w:rsid w:val="00180876"/>
    <w:rsid w:val="00185BA3"/>
    <w:rsid w:val="001911B5"/>
    <w:rsid w:val="00192C56"/>
    <w:rsid w:val="00193BE7"/>
    <w:rsid w:val="0019781F"/>
    <w:rsid w:val="001A0501"/>
    <w:rsid w:val="001A37C5"/>
    <w:rsid w:val="001A452A"/>
    <w:rsid w:val="001A6213"/>
    <w:rsid w:val="001B2C80"/>
    <w:rsid w:val="001B3195"/>
    <w:rsid w:val="001B394B"/>
    <w:rsid w:val="001B5D6E"/>
    <w:rsid w:val="001B5EC4"/>
    <w:rsid w:val="001B673D"/>
    <w:rsid w:val="001C1CAD"/>
    <w:rsid w:val="001C5BEA"/>
    <w:rsid w:val="001C777B"/>
    <w:rsid w:val="001D1000"/>
    <w:rsid w:val="001D726D"/>
    <w:rsid w:val="001D72B9"/>
    <w:rsid w:val="001D78D7"/>
    <w:rsid w:val="001E4CD8"/>
    <w:rsid w:val="001E5B10"/>
    <w:rsid w:val="001F6589"/>
    <w:rsid w:val="00206ED8"/>
    <w:rsid w:val="00207904"/>
    <w:rsid w:val="002079DD"/>
    <w:rsid w:val="00212068"/>
    <w:rsid w:val="00213BF7"/>
    <w:rsid w:val="00214F3A"/>
    <w:rsid w:val="0021674A"/>
    <w:rsid w:val="002218AD"/>
    <w:rsid w:val="00221F02"/>
    <w:rsid w:val="00222C44"/>
    <w:rsid w:val="002256A4"/>
    <w:rsid w:val="002303F0"/>
    <w:rsid w:val="0023356F"/>
    <w:rsid w:val="00241847"/>
    <w:rsid w:val="0024394F"/>
    <w:rsid w:val="00243FEC"/>
    <w:rsid w:val="00264192"/>
    <w:rsid w:val="002649A2"/>
    <w:rsid w:val="002668D1"/>
    <w:rsid w:val="002716FD"/>
    <w:rsid w:val="00282D80"/>
    <w:rsid w:val="0028368E"/>
    <w:rsid w:val="0029146A"/>
    <w:rsid w:val="00291926"/>
    <w:rsid w:val="00292FC8"/>
    <w:rsid w:val="00293F62"/>
    <w:rsid w:val="00295136"/>
    <w:rsid w:val="002A1681"/>
    <w:rsid w:val="002A7A89"/>
    <w:rsid w:val="002B4A02"/>
    <w:rsid w:val="002B4CCD"/>
    <w:rsid w:val="002B68F5"/>
    <w:rsid w:val="002C486C"/>
    <w:rsid w:val="002C6E70"/>
    <w:rsid w:val="002D04D3"/>
    <w:rsid w:val="002D0E02"/>
    <w:rsid w:val="002D1696"/>
    <w:rsid w:val="002D2D12"/>
    <w:rsid w:val="002D3708"/>
    <w:rsid w:val="002D76D2"/>
    <w:rsid w:val="002E51C9"/>
    <w:rsid w:val="002F1417"/>
    <w:rsid w:val="002F2696"/>
    <w:rsid w:val="002F38FF"/>
    <w:rsid w:val="002F7980"/>
    <w:rsid w:val="00302214"/>
    <w:rsid w:val="00310918"/>
    <w:rsid w:val="00324891"/>
    <w:rsid w:val="003254A7"/>
    <w:rsid w:val="00325A6E"/>
    <w:rsid w:val="00325BD8"/>
    <w:rsid w:val="00336233"/>
    <w:rsid w:val="00336E06"/>
    <w:rsid w:val="00337DE2"/>
    <w:rsid w:val="00345185"/>
    <w:rsid w:val="00351EAA"/>
    <w:rsid w:val="0035201A"/>
    <w:rsid w:val="003555BD"/>
    <w:rsid w:val="00356D15"/>
    <w:rsid w:val="003604CE"/>
    <w:rsid w:val="003640FA"/>
    <w:rsid w:val="00365FA2"/>
    <w:rsid w:val="00372E93"/>
    <w:rsid w:val="00376108"/>
    <w:rsid w:val="00377A0B"/>
    <w:rsid w:val="003852E0"/>
    <w:rsid w:val="00385C48"/>
    <w:rsid w:val="003A2E40"/>
    <w:rsid w:val="003A71D1"/>
    <w:rsid w:val="003B0847"/>
    <w:rsid w:val="003B5726"/>
    <w:rsid w:val="003C1DD4"/>
    <w:rsid w:val="003C281B"/>
    <w:rsid w:val="003C2864"/>
    <w:rsid w:val="003C3E3E"/>
    <w:rsid w:val="003C75E6"/>
    <w:rsid w:val="003C787F"/>
    <w:rsid w:val="003D18B6"/>
    <w:rsid w:val="003D78B4"/>
    <w:rsid w:val="003E0514"/>
    <w:rsid w:val="003E0E90"/>
    <w:rsid w:val="003E57CB"/>
    <w:rsid w:val="003E58A9"/>
    <w:rsid w:val="003F01AD"/>
    <w:rsid w:val="003F253B"/>
    <w:rsid w:val="003F4A47"/>
    <w:rsid w:val="003F6346"/>
    <w:rsid w:val="004000DC"/>
    <w:rsid w:val="004034EC"/>
    <w:rsid w:val="00406446"/>
    <w:rsid w:val="00406E81"/>
    <w:rsid w:val="0040721D"/>
    <w:rsid w:val="00413210"/>
    <w:rsid w:val="004242F3"/>
    <w:rsid w:val="00434BDB"/>
    <w:rsid w:val="00440023"/>
    <w:rsid w:val="004467AD"/>
    <w:rsid w:val="00451648"/>
    <w:rsid w:val="00451EEC"/>
    <w:rsid w:val="00454558"/>
    <w:rsid w:val="0045489D"/>
    <w:rsid w:val="0045769D"/>
    <w:rsid w:val="00461AA4"/>
    <w:rsid w:val="00461F26"/>
    <w:rsid w:val="0046528E"/>
    <w:rsid w:val="00476235"/>
    <w:rsid w:val="00480C74"/>
    <w:rsid w:val="00484068"/>
    <w:rsid w:val="004871E9"/>
    <w:rsid w:val="00487AE2"/>
    <w:rsid w:val="0049077A"/>
    <w:rsid w:val="0049174C"/>
    <w:rsid w:val="004A124D"/>
    <w:rsid w:val="004A359B"/>
    <w:rsid w:val="004A71D8"/>
    <w:rsid w:val="004B130F"/>
    <w:rsid w:val="004B31D4"/>
    <w:rsid w:val="004B33DC"/>
    <w:rsid w:val="004B5542"/>
    <w:rsid w:val="004B6A62"/>
    <w:rsid w:val="004C1EAA"/>
    <w:rsid w:val="004C5359"/>
    <w:rsid w:val="004C69C9"/>
    <w:rsid w:val="004D30C5"/>
    <w:rsid w:val="004D7211"/>
    <w:rsid w:val="004F460E"/>
    <w:rsid w:val="004F5E8C"/>
    <w:rsid w:val="004F6067"/>
    <w:rsid w:val="005078AD"/>
    <w:rsid w:val="00507D7E"/>
    <w:rsid w:val="005101F7"/>
    <w:rsid w:val="00511838"/>
    <w:rsid w:val="00516A37"/>
    <w:rsid w:val="00524FEC"/>
    <w:rsid w:val="0053061C"/>
    <w:rsid w:val="00530910"/>
    <w:rsid w:val="00553EBA"/>
    <w:rsid w:val="005567ED"/>
    <w:rsid w:val="005600F5"/>
    <w:rsid w:val="00560FF1"/>
    <w:rsid w:val="00562EAF"/>
    <w:rsid w:val="00567432"/>
    <w:rsid w:val="00576AE0"/>
    <w:rsid w:val="00577ECA"/>
    <w:rsid w:val="0058411F"/>
    <w:rsid w:val="0058542F"/>
    <w:rsid w:val="005932A9"/>
    <w:rsid w:val="00593E83"/>
    <w:rsid w:val="0059652E"/>
    <w:rsid w:val="0059715F"/>
    <w:rsid w:val="005A020C"/>
    <w:rsid w:val="005A1545"/>
    <w:rsid w:val="005C3E5F"/>
    <w:rsid w:val="005C5314"/>
    <w:rsid w:val="005D505F"/>
    <w:rsid w:val="005E0D97"/>
    <w:rsid w:val="005E1948"/>
    <w:rsid w:val="005E3A9B"/>
    <w:rsid w:val="005F161D"/>
    <w:rsid w:val="005F5BF3"/>
    <w:rsid w:val="006004C3"/>
    <w:rsid w:val="00601A67"/>
    <w:rsid w:val="00602915"/>
    <w:rsid w:val="00603B52"/>
    <w:rsid w:val="00611BCF"/>
    <w:rsid w:val="00612215"/>
    <w:rsid w:val="006230E4"/>
    <w:rsid w:val="006275BD"/>
    <w:rsid w:val="00632C00"/>
    <w:rsid w:val="00633184"/>
    <w:rsid w:val="00634511"/>
    <w:rsid w:val="00634738"/>
    <w:rsid w:val="00636B2F"/>
    <w:rsid w:val="00656150"/>
    <w:rsid w:val="00660771"/>
    <w:rsid w:val="00661EC7"/>
    <w:rsid w:val="00664A40"/>
    <w:rsid w:val="00670974"/>
    <w:rsid w:val="0068512D"/>
    <w:rsid w:val="00686671"/>
    <w:rsid w:val="00691028"/>
    <w:rsid w:val="006931A0"/>
    <w:rsid w:val="00695BB0"/>
    <w:rsid w:val="006A0EE0"/>
    <w:rsid w:val="006A7FA6"/>
    <w:rsid w:val="006B1445"/>
    <w:rsid w:val="006B4ADA"/>
    <w:rsid w:val="006D1FBD"/>
    <w:rsid w:val="006D214D"/>
    <w:rsid w:val="006D69FA"/>
    <w:rsid w:val="006E5461"/>
    <w:rsid w:val="006F0940"/>
    <w:rsid w:val="006F2423"/>
    <w:rsid w:val="006F7533"/>
    <w:rsid w:val="0070050F"/>
    <w:rsid w:val="007018ED"/>
    <w:rsid w:val="007035F6"/>
    <w:rsid w:val="007039AB"/>
    <w:rsid w:val="00705EFB"/>
    <w:rsid w:val="00706CAB"/>
    <w:rsid w:val="007104A7"/>
    <w:rsid w:val="007123EC"/>
    <w:rsid w:val="00713A80"/>
    <w:rsid w:val="007149CC"/>
    <w:rsid w:val="00725540"/>
    <w:rsid w:val="007308AF"/>
    <w:rsid w:val="0073536E"/>
    <w:rsid w:val="007355A4"/>
    <w:rsid w:val="00736AC2"/>
    <w:rsid w:val="00743A7D"/>
    <w:rsid w:val="00754358"/>
    <w:rsid w:val="00756B58"/>
    <w:rsid w:val="007576D3"/>
    <w:rsid w:val="00761E9E"/>
    <w:rsid w:val="007721B3"/>
    <w:rsid w:val="00773751"/>
    <w:rsid w:val="007815C5"/>
    <w:rsid w:val="00782BAF"/>
    <w:rsid w:val="00790957"/>
    <w:rsid w:val="00797C8D"/>
    <w:rsid w:val="007A1FB1"/>
    <w:rsid w:val="007A2E1C"/>
    <w:rsid w:val="007A5AFB"/>
    <w:rsid w:val="007A6A63"/>
    <w:rsid w:val="007B0309"/>
    <w:rsid w:val="007B0B90"/>
    <w:rsid w:val="007B116D"/>
    <w:rsid w:val="007B2FCD"/>
    <w:rsid w:val="007D2271"/>
    <w:rsid w:val="007D3E8B"/>
    <w:rsid w:val="007E1631"/>
    <w:rsid w:val="007F0E20"/>
    <w:rsid w:val="007F1252"/>
    <w:rsid w:val="007F17E2"/>
    <w:rsid w:val="007F71D5"/>
    <w:rsid w:val="00800657"/>
    <w:rsid w:val="008076D6"/>
    <w:rsid w:val="008101C7"/>
    <w:rsid w:val="008110F8"/>
    <w:rsid w:val="00811D63"/>
    <w:rsid w:val="00812947"/>
    <w:rsid w:val="00814E4B"/>
    <w:rsid w:val="00817B11"/>
    <w:rsid w:val="00820C49"/>
    <w:rsid w:val="00821724"/>
    <w:rsid w:val="0082187C"/>
    <w:rsid w:val="00823088"/>
    <w:rsid w:val="00830105"/>
    <w:rsid w:val="008309CF"/>
    <w:rsid w:val="00831143"/>
    <w:rsid w:val="008339AC"/>
    <w:rsid w:val="0084430D"/>
    <w:rsid w:val="008468D9"/>
    <w:rsid w:val="00846F33"/>
    <w:rsid w:val="00851093"/>
    <w:rsid w:val="00853915"/>
    <w:rsid w:val="00856FD0"/>
    <w:rsid w:val="00863EC5"/>
    <w:rsid w:val="00865F5D"/>
    <w:rsid w:val="0087718B"/>
    <w:rsid w:val="008776E8"/>
    <w:rsid w:val="00883068"/>
    <w:rsid w:val="0088634D"/>
    <w:rsid w:val="00887CF3"/>
    <w:rsid w:val="0089617C"/>
    <w:rsid w:val="008A57BE"/>
    <w:rsid w:val="008A5E78"/>
    <w:rsid w:val="008A6E5E"/>
    <w:rsid w:val="008B2259"/>
    <w:rsid w:val="008B43A1"/>
    <w:rsid w:val="008B5732"/>
    <w:rsid w:val="008B7282"/>
    <w:rsid w:val="008C1508"/>
    <w:rsid w:val="008C6B8A"/>
    <w:rsid w:val="008D3005"/>
    <w:rsid w:val="008E144E"/>
    <w:rsid w:val="008E16B0"/>
    <w:rsid w:val="008E48E5"/>
    <w:rsid w:val="008E5420"/>
    <w:rsid w:val="008E5519"/>
    <w:rsid w:val="009021E3"/>
    <w:rsid w:val="009070AC"/>
    <w:rsid w:val="0091258C"/>
    <w:rsid w:val="00930C4E"/>
    <w:rsid w:val="00940869"/>
    <w:rsid w:val="00944445"/>
    <w:rsid w:val="00944C4B"/>
    <w:rsid w:val="00946AFA"/>
    <w:rsid w:val="00951EBA"/>
    <w:rsid w:val="0095396D"/>
    <w:rsid w:val="00964EB0"/>
    <w:rsid w:val="009663DB"/>
    <w:rsid w:val="00976774"/>
    <w:rsid w:val="00977566"/>
    <w:rsid w:val="009811A1"/>
    <w:rsid w:val="0098409F"/>
    <w:rsid w:val="00984EB2"/>
    <w:rsid w:val="0098579A"/>
    <w:rsid w:val="00990E31"/>
    <w:rsid w:val="00996A64"/>
    <w:rsid w:val="009971D2"/>
    <w:rsid w:val="009973FE"/>
    <w:rsid w:val="00997A37"/>
    <w:rsid w:val="009A4BB4"/>
    <w:rsid w:val="009A4E81"/>
    <w:rsid w:val="009B548C"/>
    <w:rsid w:val="009C495A"/>
    <w:rsid w:val="009C7B2A"/>
    <w:rsid w:val="009D040B"/>
    <w:rsid w:val="009D101E"/>
    <w:rsid w:val="009D4AB4"/>
    <w:rsid w:val="009D4CEA"/>
    <w:rsid w:val="009D6FBA"/>
    <w:rsid w:val="009D79A1"/>
    <w:rsid w:val="009E423F"/>
    <w:rsid w:val="009E4EE1"/>
    <w:rsid w:val="009E65B9"/>
    <w:rsid w:val="009F072B"/>
    <w:rsid w:val="009F1521"/>
    <w:rsid w:val="009F36EB"/>
    <w:rsid w:val="009F4B5D"/>
    <w:rsid w:val="009F4D74"/>
    <w:rsid w:val="009F7EB0"/>
    <w:rsid w:val="00A123FF"/>
    <w:rsid w:val="00A1538E"/>
    <w:rsid w:val="00A1657C"/>
    <w:rsid w:val="00A20126"/>
    <w:rsid w:val="00A20894"/>
    <w:rsid w:val="00A311EF"/>
    <w:rsid w:val="00A44A1C"/>
    <w:rsid w:val="00A60DD4"/>
    <w:rsid w:val="00A61BB2"/>
    <w:rsid w:val="00A61CCB"/>
    <w:rsid w:val="00A632BD"/>
    <w:rsid w:val="00A648A6"/>
    <w:rsid w:val="00A66AB0"/>
    <w:rsid w:val="00A67DC3"/>
    <w:rsid w:val="00A713E9"/>
    <w:rsid w:val="00A7277B"/>
    <w:rsid w:val="00A800CD"/>
    <w:rsid w:val="00A846F1"/>
    <w:rsid w:val="00A8527C"/>
    <w:rsid w:val="00A85C25"/>
    <w:rsid w:val="00A864F4"/>
    <w:rsid w:val="00A878D4"/>
    <w:rsid w:val="00A87B1B"/>
    <w:rsid w:val="00A91470"/>
    <w:rsid w:val="00A91718"/>
    <w:rsid w:val="00AA0652"/>
    <w:rsid w:val="00AB7F48"/>
    <w:rsid w:val="00AC0EE6"/>
    <w:rsid w:val="00AC118A"/>
    <w:rsid w:val="00AD0391"/>
    <w:rsid w:val="00AD775D"/>
    <w:rsid w:val="00AE0378"/>
    <w:rsid w:val="00AF0DD0"/>
    <w:rsid w:val="00AF6B93"/>
    <w:rsid w:val="00B0575B"/>
    <w:rsid w:val="00B06AE8"/>
    <w:rsid w:val="00B10114"/>
    <w:rsid w:val="00B112EA"/>
    <w:rsid w:val="00B20872"/>
    <w:rsid w:val="00B209AE"/>
    <w:rsid w:val="00B219AE"/>
    <w:rsid w:val="00B25FB1"/>
    <w:rsid w:val="00B319CB"/>
    <w:rsid w:val="00B319E6"/>
    <w:rsid w:val="00B343E3"/>
    <w:rsid w:val="00B349D8"/>
    <w:rsid w:val="00B46BF3"/>
    <w:rsid w:val="00B47E22"/>
    <w:rsid w:val="00B50D22"/>
    <w:rsid w:val="00B566F5"/>
    <w:rsid w:val="00B57C26"/>
    <w:rsid w:val="00B60DE1"/>
    <w:rsid w:val="00B62BBA"/>
    <w:rsid w:val="00B71E3D"/>
    <w:rsid w:val="00B72A36"/>
    <w:rsid w:val="00B75195"/>
    <w:rsid w:val="00B77B4B"/>
    <w:rsid w:val="00B80BD3"/>
    <w:rsid w:val="00B84D88"/>
    <w:rsid w:val="00B91F0B"/>
    <w:rsid w:val="00B9476A"/>
    <w:rsid w:val="00BA1BD4"/>
    <w:rsid w:val="00BA38EE"/>
    <w:rsid w:val="00BA44F5"/>
    <w:rsid w:val="00BA630A"/>
    <w:rsid w:val="00BA640D"/>
    <w:rsid w:val="00BB73BD"/>
    <w:rsid w:val="00BC2D06"/>
    <w:rsid w:val="00BC5390"/>
    <w:rsid w:val="00BC67BA"/>
    <w:rsid w:val="00BD1E04"/>
    <w:rsid w:val="00BD23AD"/>
    <w:rsid w:val="00BE18AC"/>
    <w:rsid w:val="00BE6924"/>
    <w:rsid w:val="00BE73D7"/>
    <w:rsid w:val="00BF31D9"/>
    <w:rsid w:val="00BF41C1"/>
    <w:rsid w:val="00BF4CAD"/>
    <w:rsid w:val="00BF4DDB"/>
    <w:rsid w:val="00C00CA9"/>
    <w:rsid w:val="00C02F2D"/>
    <w:rsid w:val="00C04602"/>
    <w:rsid w:val="00C0569D"/>
    <w:rsid w:val="00C06370"/>
    <w:rsid w:val="00C074F2"/>
    <w:rsid w:val="00C1007B"/>
    <w:rsid w:val="00C1595E"/>
    <w:rsid w:val="00C17376"/>
    <w:rsid w:val="00C32525"/>
    <w:rsid w:val="00C3568C"/>
    <w:rsid w:val="00C40B19"/>
    <w:rsid w:val="00C467B0"/>
    <w:rsid w:val="00C469EF"/>
    <w:rsid w:val="00C46B3E"/>
    <w:rsid w:val="00C5311A"/>
    <w:rsid w:val="00C559FF"/>
    <w:rsid w:val="00C60AB3"/>
    <w:rsid w:val="00C61A4F"/>
    <w:rsid w:val="00C64977"/>
    <w:rsid w:val="00C66CD1"/>
    <w:rsid w:val="00C712CC"/>
    <w:rsid w:val="00C720C6"/>
    <w:rsid w:val="00C73F7B"/>
    <w:rsid w:val="00C7780C"/>
    <w:rsid w:val="00C809E0"/>
    <w:rsid w:val="00C83287"/>
    <w:rsid w:val="00C856C4"/>
    <w:rsid w:val="00C873E8"/>
    <w:rsid w:val="00CA2829"/>
    <w:rsid w:val="00CA5D22"/>
    <w:rsid w:val="00CB0072"/>
    <w:rsid w:val="00CB4731"/>
    <w:rsid w:val="00CB6F20"/>
    <w:rsid w:val="00CB7493"/>
    <w:rsid w:val="00CC19E7"/>
    <w:rsid w:val="00CC26B0"/>
    <w:rsid w:val="00CC352B"/>
    <w:rsid w:val="00CC4741"/>
    <w:rsid w:val="00CD3215"/>
    <w:rsid w:val="00CD7A70"/>
    <w:rsid w:val="00CE1C8C"/>
    <w:rsid w:val="00CF423D"/>
    <w:rsid w:val="00D00979"/>
    <w:rsid w:val="00D07151"/>
    <w:rsid w:val="00D1062D"/>
    <w:rsid w:val="00D10791"/>
    <w:rsid w:val="00D12443"/>
    <w:rsid w:val="00D14B4D"/>
    <w:rsid w:val="00D14FD9"/>
    <w:rsid w:val="00D1633E"/>
    <w:rsid w:val="00D220CF"/>
    <w:rsid w:val="00D23FD0"/>
    <w:rsid w:val="00D32D99"/>
    <w:rsid w:val="00D369B1"/>
    <w:rsid w:val="00D36A02"/>
    <w:rsid w:val="00D3739C"/>
    <w:rsid w:val="00D41564"/>
    <w:rsid w:val="00D56590"/>
    <w:rsid w:val="00D57E05"/>
    <w:rsid w:val="00D63B91"/>
    <w:rsid w:val="00D6507F"/>
    <w:rsid w:val="00D657BB"/>
    <w:rsid w:val="00D6781A"/>
    <w:rsid w:val="00D722F6"/>
    <w:rsid w:val="00D75A9C"/>
    <w:rsid w:val="00D774DD"/>
    <w:rsid w:val="00D81B71"/>
    <w:rsid w:val="00D82295"/>
    <w:rsid w:val="00D827D5"/>
    <w:rsid w:val="00D841BC"/>
    <w:rsid w:val="00D858B0"/>
    <w:rsid w:val="00D8592A"/>
    <w:rsid w:val="00D9298B"/>
    <w:rsid w:val="00D9784D"/>
    <w:rsid w:val="00DA5E0F"/>
    <w:rsid w:val="00DA75AA"/>
    <w:rsid w:val="00DB0D9F"/>
    <w:rsid w:val="00DB0FC8"/>
    <w:rsid w:val="00DB1B31"/>
    <w:rsid w:val="00DB3D0B"/>
    <w:rsid w:val="00DC0F9D"/>
    <w:rsid w:val="00DC6EAE"/>
    <w:rsid w:val="00DC7FEA"/>
    <w:rsid w:val="00DD00E7"/>
    <w:rsid w:val="00DD0BF5"/>
    <w:rsid w:val="00DD4356"/>
    <w:rsid w:val="00DD5138"/>
    <w:rsid w:val="00DD59E6"/>
    <w:rsid w:val="00DD783B"/>
    <w:rsid w:val="00DE2D6E"/>
    <w:rsid w:val="00DE75DF"/>
    <w:rsid w:val="00DE7AF5"/>
    <w:rsid w:val="00DF471F"/>
    <w:rsid w:val="00E03224"/>
    <w:rsid w:val="00E0396C"/>
    <w:rsid w:val="00E03B6D"/>
    <w:rsid w:val="00E04CCF"/>
    <w:rsid w:val="00E112F1"/>
    <w:rsid w:val="00E22CE5"/>
    <w:rsid w:val="00E2372F"/>
    <w:rsid w:val="00E23733"/>
    <w:rsid w:val="00E30166"/>
    <w:rsid w:val="00E31CFA"/>
    <w:rsid w:val="00E36511"/>
    <w:rsid w:val="00E37993"/>
    <w:rsid w:val="00E406F6"/>
    <w:rsid w:val="00E4519B"/>
    <w:rsid w:val="00E55D16"/>
    <w:rsid w:val="00E650CA"/>
    <w:rsid w:val="00E657C9"/>
    <w:rsid w:val="00E66237"/>
    <w:rsid w:val="00E67718"/>
    <w:rsid w:val="00E7294C"/>
    <w:rsid w:val="00E742E6"/>
    <w:rsid w:val="00E74F0B"/>
    <w:rsid w:val="00E772F7"/>
    <w:rsid w:val="00E81A28"/>
    <w:rsid w:val="00E864D6"/>
    <w:rsid w:val="00E91287"/>
    <w:rsid w:val="00E91AAE"/>
    <w:rsid w:val="00E970E2"/>
    <w:rsid w:val="00EA4CBC"/>
    <w:rsid w:val="00EA5EA5"/>
    <w:rsid w:val="00EB5E2F"/>
    <w:rsid w:val="00EB6C6E"/>
    <w:rsid w:val="00EC76F0"/>
    <w:rsid w:val="00ED0698"/>
    <w:rsid w:val="00ED7E10"/>
    <w:rsid w:val="00EE008B"/>
    <w:rsid w:val="00EE13B2"/>
    <w:rsid w:val="00EE5553"/>
    <w:rsid w:val="00EE6E47"/>
    <w:rsid w:val="00EF1942"/>
    <w:rsid w:val="00EF22B7"/>
    <w:rsid w:val="00EF326D"/>
    <w:rsid w:val="00EF7C71"/>
    <w:rsid w:val="00F009DE"/>
    <w:rsid w:val="00F00C7F"/>
    <w:rsid w:val="00F02ADE"/>
    <w:rsid w:val="00F057B6"/>
    <w:rsid w:val="00F05B7B"/>
    <w:rsid w:val="00F0769D"/>
    <w:rsid w:val="00F157D0"/>
    <w:rsid w:val="00F15C50"/>
    <w:rsid w:val="00F2151F"/>
    <w:rsid w:val="00F21E54"/>
    <w:rsid w:val="00F23307"/>
    <w:rsid w:val="00F23D85"/>
    <w:rsid w:val="00F27069"/>
    <w:rsid w:val="00F3137F"/>
    <w:rsid w:val="00F44068"/>
    <w:rsid w:val="00F441F4"/>
    <w:rsid w:val="00F61069"/>
    <w:rsid w:val="00F62BE3"/>
    <w:rsid w:val="00F74888"/>
    <w:rsid w:val="00FA5E59"/>
    <w:rsid w:val="00FB3C9F"/>
    <w:rsid w:val="00FB43A8"/>
    <w:rsid w:val="00FC040C"/>
    <w:rsid w:val="00FC1418"/>
    <w:rsid w:val="00FD1363"/>
    <w:rsid w:val="00FD50D1"/>
    <w:rsid w:val="00FE0517"/>
    <w:rsid w:val="00FE24A7"/>
    <w:rsid w:val="00FE5ACA"/>
    <w:rsid w:val="00FF36DF"/>
    <w:rsid w:val="00FF6806"/>
    <w:rsid w:val="18751944"/>
    <w:rsid w:val="231685F5"/>
    <w:rsid w:val="4C530335"/>
    <w:rsid w:val="6FE68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85E835"/>
  <w14:defaultImageDpi w14:val="300"/>
  <w15:docId w15:val="{33C1F30B-5D44-448A-9F1E-A219B0C3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9E7"/>
  </w:style>
  <w:style w:type="paragraph" w:styleId="Heading1">
    <w:name w:val="heading 1"/>
    <w:basedOn w:val="Normal"/>
    <w:next w:val="Normal"/>
    <w:link w:val="Heading1Char"/>
    <w:uiPriority w:val="9"/>
    <w:qFormat/>
    <w:rsid w:val="009D101E"/>
    <w:pPr>
      <w:spacing w:before="120" w:after="120"/>
      <w:outlineLvl w:val="0"/>
    </w:pPr>
    <w:rPr>
      <w:rFonts w:asciiTheme="majorHAnsi" w:hAnsiTheme="majorHAnsi" w:cstheme="majorHAnsi"/>
      <w:b/>
      <w:noProof/>
      <w:color w:val="003366"/>
      <w:sz w:val="40"/>
      <w:szCs w:val="32"/>
    </w:rPr>
  </w:style>
  <w:style w:type="paragraph" w:styleId="Heading2">
    <w:name w:val="heading 2"/>
    <w:basedOn w:val="BasicParagraph"/>
    <w:next w:val="Normal"/>
    <w:link w:val="Heading2Char"/>
    <w:uiPriority w:val="9"/>
    <w:unhideWhenUsed/>
    <w:qFormat/>
    <w:rsid w:val="009D101E"/>
    <w:pPr>
      <w:tabs>
        <w:tab w:val="left" w:pos="900"/>
        <w:tab w:val="left" w:pos="1710"/>
      </w:tabs>
      <w:spacing w:before="120"/>
      <w:outlineLvl w:val="1"/>
    </w:pPr>
    <w:rPr>
      <w:rFonts w:asciiTheme="majorHAnsi" w:hAnsiTheme="majorHAnsi" w:cstheme="majorHAnsi"/>
      <w:b/>
      <w:color w:val="1C3664"/>
      <w:sz w:val="28"/>
      <w:szCs w:val="28"/>
    </w:rPr>
  </w:style>
  <w:style w:type="paragraph" w:styleId="Heading3">
    <w:name w:val="heading 3"/>
    <w:basedOn w:val="Normal"/>
    <w:next w:val="Normal"/>
    <w:link w:val="Heading3Char"/>
    <w:uiPriority w:val="9"/>
    <w:unhideWhenUsed/>
    <w:qFormat/>
    <w:rsid w:val="009D101E"/>
    <w:pPr>
      <w:spacing w:before="60"/>
      <w:outlineLvl w:val="2"/>
    </w:pPr>
    <w:rPr>
      <w:rFonts w:asciiTheme="majorHAnsi" w:eastAsiaTheme="majorEastAsia" w:hAnsiTheme="majorHAnsi" w:cstheme="majorHAnsi"/>
      <w:b/>
      <w:bCs/>
    </w:rPr>
  </w:style>
  <w:style w:type="paragraph" w:styleId="Heading4">
    <w:name w:val="heading 4"/>
    <w:basedOn w:val="Normal"/>
    <w:next w:val="Normal"/>
    <w:link w:val="Heading4Char"/>
    <w:uiPriority w:val="9"/>
    <w:unhideWhenUsed/>
    <w:qFormat/>
    <w:rsid w:val="009D101E"/>
    <w:pPr>
      <w:tabs>
        <w:tab w:val="left" w:pos="900"/>
        <w:tab w:val="left" w:pos="1710"/>
      </w:tabs>
      <w:spacing w:before="120"/>
      <w:outlineLvl w:val="3"/>
    </w:pPr>
    <w:rPr>
      <w:rFonts w:asciiTheme="majorHAnsi" w:hAnsiTheme="majorHAnsi" w:cstheme="majorHAnsi"/>
      <w:b/>
      <w:i/>
    </w:rPr>
  </w:style>
  <w:style w:type="paragraph" w:styleId="Heading5">
    <w:name w:val="heading 5"/>
    <w:basedOn w:val="Normal"/>
    <w:next w:val="Normal"/>
    <w:link w:val="Heading5Char"/>
    <w:uiPriority w:val="9"/>
    <w:unhideWhenUsed/>
    <w:qFormat/>
    <w:rsid w:val="009D101E"/>
    <w:pPr>
      <w:tabs>
        <w:tab w:val="left" w:pos="900"/>
        <w:tab w:val="left" w:pos="1710"/>
      </w:tabs>
      <w:spacing w:before="120"/>
      <w:outlineLvl w:val="4"/>
    </w:pPr>
    <w:rPr>
      <w:rFonts w:asciiTheme="majorHAnsi" w:hAnsiTheme="majorHAnsi" w:cstheme="majorHAnsi"/>
      <w:i/>
      <w:color w:val="1C3664"/>
    </w:rPr>
  </w:style>
  <w:style w:type="paragraph" w:styleId="Heading6">
    <w:name w:val="heading 6"/>
    <w:basedOn w:val="Normal"/>
    <w:next w:val="Normal"/>
    <w:link w:val="Heading6Char"/>
    <w:uiPriority w:val="9"/>
    <w:semiHidden/>
    <w:unhideWhenUsed/>
    <w:qFormat/>
    <w:rsid w:val="00CC19E7"/>
    <w:pPr>
      <w:keepNext/>
      <w:keepLines/>
      <w:spacing w:before="40"/>
      <w:outlineLvl w:val="5"/>
    </w:pPr>
    <w:rPr>
      <w:rFonts w:asciiTheme="majorHAnsi" w:eastAsiaTheme="majorEastAsia" w:hAnsiTheme="majorHAnsi" w:cstheme="majorBidi"/>
      <w:color w:val="003366"/>
    </w:rPr>
  </w:style>
  <w:style w:type="paragraph" w:styleId="Heading7">
    <w:name w:val="heading 7"/>
    <w:basedOn w:val="Normal"/>
    <w:next w:val="Normal"/>
    <w:link w:val="Heading7Char"/>
    <w:uiPriority w:val="9"/>
    <w:semiHidden/>
    <w:unhideWhenUsed/>
    <w:qFormat/>
    <w:rsid w:val="00CC19E7"/>
    <w:pPr>
      <w:keepNext/>
      <w:keepLines/>
      <w:spacing w:before="40"/>
      <w:outlineLvl w:val="6"/>
    </w:pPr>
    <w:rPr>
      <w:rFonts w:asciiTheme="majorHAnsi" w:eastAsiaTheme="majorEastAsia" w:hAnsiTheme="majorHAnsi" w:cstheme="majorBidi"/>
      <w:i/>
      <w:iCs/>
      <w:color w:val="0033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9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918"/>
    <w:rPr>
      <w:rFonts w:ascii="Lucida Grande" w:hAnsi="Lucida Grande" w:cs="Lucida Grande"/>
      <w:sz w:val="18"/>
      <w:szCs w:val="18"/>
    </w:rPr>
  </w:style>
  <w:style w:type="paragraph" w:styleId="Header">
    <w:name w:val="header"/>
    <w:basedOn w:val="Normal"/>
    <w:link w:val="HeaderChar"/>
    <w:uiPriority w:val="99"/>
    <w:unhideWhenUsed/>
    <w:rsid w:val="00310918"/>
    <w:pPr>
      <w:tabs>
        <w:tab w:val="center" w:pos="4320"/>
        <w:tab w:val="right" w:pos="8640"/>
      </w:tabs>
    </w:pPr>
  </w:style>
  <w:style w:type="character" w:customStyle="1" w:styleId="HeaderChar">
    <w:name w:val="Header Char"/>
    <w:basedOn w:val="DefaultParagraphFont"/>
    <w:link w:val="Header"/>
    <w:uiPriority w:val="99"/>
    <w:rsid w:val="00310918"/>
  </w:style>
  <w:style w:type="paragraph" w:styleId="Footer">
    <w:name w:val="footer"/>
    <w:basedOn w:val="Normal"/>
    <w:link w:val="FooterChar"/>
    <w:uiPriority w:val="99"/>
    <w:unhideWhenUsed/>
    <w:rsid w:val="00310918"/>
    <w:pPr>
      <w:tabs>
        <w:tab w:val="center" w:pos="4320"/>
        <w:tab w:val="right" w:pos="8640"/>
      </w:tabs>
    </w:pPr>
  </w:style>
  <w:style w:type="character" w:customStyle="1" w:styleId="FooterChar">
    <w:name w:val="Footer Char"/>
    <w:basedOn w:val="DefaultParagraphFont"/>
    <w:link w:val="Footer"/>
    <w:uiPriority w:val="99"/>
    <w:rsid w:val="00310918"/>
  </w:style>
  <w:style w:type="paragraph" w:customStyle="1" w:styleId="BasicParagraph">
    <w:name w:val="[Basic Paragraph]"/>
    <w:basedOn w:val="Normal"/>
    <w:uiPriority w:val="99"/>
    <w:rsid w:val="00310918"/>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310918"/>
  </w:style>
  <w:style w:type="paragraph" w:styleId="PlainText">
    <w:name w:val="Plain Text"/>
    <w:basedOn w:val="Normal"/>
    <w:link w:val="PlainTextChar"/>
    <w:unhideWhenUsed/>
    <w:rsid w:val="004000DC"/>
    <w:rPr>
      <w:rFonts w:ascii="Consolas" w:eastAsia="Calibri" w:hAnsi="Consolas" w:cs="Times New Roman"/>
      <w:sz w:val="21"/>
      <w:szCs w:val="21"/>
    </w:rPr>
  </w:style>
  <w:style w:type="character" w:customStyle="1" w:styleId="PlainTextChar">
    <w:name w:val="Plain Text Char"/>
    <w:basedOn w:val="DefaultParagraphFont"/>
    <w:link w:val="PlainText"/>
    <w:rsid w:val="004000DC"/>
    <w:rPr>
      <w:rFonts w:ascii="Consolas" w:eastAsia="Calibri" w:hAnsi="Consolas" w:cs="Times New Roman"/>
      <w:sz w:val="21"/>
      <w:szCs w:val="21"/>
    </w:rPr>
  </w:style>
  <w:style w:type="paragraph" w:customStyle="1" w:styleId="Stdheading">
    <w:name w:val="Std heading"/>
    <w:basedOn w:val="Normal"/>
    <w:rsid w:val="004000DC"/>
    <w:pPr>
      <w:widowControl w:val="0"/>
      <w:spacing w:line="480" w:lineRule="auto"/>
      <w:jc w:val="both"/>
    </w:pPr>
    <w:rPr>
      <w:rFonts w:ascii="Times New Roman" w:eastAsia="Times New Roman" w:hAnsi="Times New Roman" w:cs="Times New Roman"/>
      <w:i/>
      <w:szCs w:val="20"/>
    </w:rPr>
  </w:style>
  <w:style w:type="paragraph" w:styleId="ListParagraph">
    <w:name w:val="List Paragraph"/>
    <w:aliases w:val="Issue Action POC,List Paragraph1,3,POCG Table Text,Dot pt,F5 List Paragraph,List Paragraph Char Char Char,Indicator Text,Colorful List - Accent 11,Numbered Para 1,Bullet Points,List Paragraph2,MAIN CONTENT,Normal numbered"/>
    <w:basedOn w:val="Normal"/>
    <w:link w:val="ListParagraphChar"/>
    <w:uiPriority w:val="34"/>
    <w:qFormat/>
    <w:rsid w:val="00212068"/>
    <w:pPr>
      <w:numPr>
        <w:numId w:val="2"/>
      </w:numPr>
      <w:ind w:left="360"/>
      <w:contextualSpacing/>
    </w:pPr>
    <w:rPr>
      <w:rFonts w:ascii="Arial" w:eastAsia="Times New Roman" w:hAnsi="Arial" w:cs="Arial"/>
      <w:spacing w:val="-2"/>
    </w:rPr>
  </w:style>
  <w:style w:type="table" w:styleId="LightList-Accent5">
    <w:name w:val="Light List Accent 5"/>
    <w:basedOn w:val="TableNormal"/>
    <w:uiPriority w:val="61"/>
    <w:rsid w:val="004000DC"/>
    <w:rPr>
      <w:rFonts w:eastAsiaTheme="minorHAns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4000DC"/>
    <w:rPr>
      <w:color w:val="0000FF" w:themeColor="hyperlink"/>
      <w:u w:val="single"/>
    </w:rPr>
  </w:style>
  <w:style w:type="paragraph" w:customStyle="1" w:styleId="P1-StandPara">
    <w:name w:val="P1-Stand Para"/>
    <w:rsid w:val="004000DC"/>
    <w:pPr>
      <w:spacing w:line="360" w:lineRule="atLeast"/>
      <w:ind w:firstLine="1152"/>
      <w:jc w:val="both"/>
    </w:pPr>
    <w:rPr>
      <w:rFonts w:ascii="Times New Roman" w:eastAsia="Times New Roman" w:hAnsi="Times New Roman" w:cs="Times New Roman"/>
      <w:sz w:val="22"/>
      <w:szCs w:val="20"/>
    </w:rPr>
  </w:style>
  <w:style w:type="paragraph" w:customStyle="1" w:styleId="Bodycopy">
    <w:name w:val="Body copy"/>
    <w:basedOn w:val="Normal"/>
    <w:link w:val="BodycopyChar"/>
    <w:qFormat/>
    <w:rsid w:val="009D101E"/>
    <w:pPr>
      <w:tabs>
        <w:tab w:val="left" w:pos="900"/>
        <w:tab w:val="left" w:pos="1710"/>
      </w:tabs>
      <w:spacing w:before="120" w:line="264" w:lineRule="auto"/>
    </w:pPr>
    <w:rPr>
      <w:rFonts w:asciiTheme="majorHAnsi" w:eastAsiaTheme="majorEastAsia" w:hAnsiTheme="majorHAnsi" w:cstheme="majorHAnsi"/>
      <w:bCs/>
      <w:iCs/>
      <w:sz w:val="22"/>
      <w:szCs w:val="22"/>
    </w:rPr>
  </w:style>
  <w:style w:type="character" w:customStyle="1" w:styleId="BodycopyChar">
    <w:name w:val="Body copy Char"/>
    <w:basedOn w:val="DefaultParagraphFont"/>
    <w:link w:val="Bodycopy"/>
    <w:rsid w:val="009D101E"/>
    <w:rPr>
      <w:rFonts w:asciiTheme="majorHAnsi" w:eastAsiaTheme="majorEastAsia" w:hAnsiTheme="majorHAnsi" w:cstheme="majorHAnsi"/>
      <w:bCs/>
      <w:iCs/>
      <w:sz w:val="22"/>
      <w:szCs w:val="22"/>
    </w:rPr>
  </w:style>
  <w:style w:type="character" w:styleId="CommentReference">
    <w:name w:val="annotation reference"/>
    <w:basedOn w:val="DefaultParagraphFont"/>
    <w:uiPriority w:val="99"/>
    <w:semiHidden/>
    <w:unhideWhenUsed/>
    <w:rsid w:val="004000DC"/>
    <w:rPr>
      <w:sz w:val="16"/>
      <w:szCs w:val="16"/>
    </w:rPr>
  </w:style>
  <w:style w:type="paragraph" w:styleId="CommentText">
    <w:name w:val="annotation text"/>
    <w:basedOn w:val="Normal"/>
    <w:link w:val="CommentTextChar"/>
    <w:uiPriority w:val="99"/>
    <w:unhideWhenUsed/>
    <w:rsid w:val="004000DC"/>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000DC"/>
    <w:rPr>
      <w:rFonts w:ascii="Times New Roman" w:eastAsia="Times New Roman" w:hAnsi="Times New Roman" w:cs="Times New Roman"/>
      <w:sz w:val="20"/>
      <w:szCs w:val="20"/>
    </w:rPr>
  </w:style>
  <w:style w:type="paragraph" w:styleId="BodyText2">
    <w:name w:val="Body Text 2"/>
    <w:basedOn w:val="Normal"/>
    <w:link w:val="BodyText2Char"/>
    <w:uiPriority w:val="99"/>
    <w:rsid w:val="004000DC"/>
    <w:pPr>
      <w:spacing w:line="276"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uiPriority w:val="99"/>
    <w:rsid w:val="004000DC"/>
    <w:rPr>
      <w:rFonts w:ascii="Times New Roman" w:eastAsia="Times New Roman" w:hAnsi="Times New Roman" w:cs="Times New Roman"/>
      <w:b/>
      <w:szCs w:val="20"/>
    </w:rPr>
  </w:style>
  <w:style w:type="paragraph" w:styleId="CommentSubject">
    <w:name w:val="annotation subject"/>
    <w:basedOn w:val="CommentText"/>
    <w:next w:val="CommentText"/>
    <w:link w:val="CommentSubjectChar"/>
    <w:uiPriority w:val="99"/>
    <w:semiHidden/>
    <w:unhideWhenUsed/>
    <w:rsid w:val="004000DC"/>
    <w:rPr>
      <w:b/>
      <w:bCs/>
    </w:rPr>
  </w:style>
  <w:style w:type="character" w:customStyle="1" w:styleId="CommentSubjectChar">
    <w:name w:val="Comment Subject Char"/>
    <w:basedOn w:val="CommentTextChar"/>
    <w:link w:val="CommentSubject"/>
    <w:uiPriority w:val="99"/>
    <w:semiHidden/>
    <w:rsid w:val="004000DC"/>
    <w:rPr>
      <w:rFonts w:ascii="Times New Roman" w:eastAsia="Times New Roman" w:hAnsi="Times New Roman" w:cs="Times New Roman"/>
      <w:b/>
      <w:bCs/>
      <w:sz w:val="20"/>
      <w:szCs w:val="20"/>
    </w:rPr>
  </w:style>
  <w:style w:type="table" w:styleId="TableGrid">
    <w:name w:val="Table Grid"/>
    <w:basedOn w:val="TableNormal"/>
    <w:uiPriority w:val="59"/>
    <w:rsid w:val="004000D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101E"/>
    <w:rPr>
      <w:rFonts w:asciiTheme="majorHAnsi" w:hAnsiTheme="majorHAnsi" w:cstheme="majorHAnsi"/>
      <w:b/>
      <w:noProof/>
      <w:color w:val="003366"/>
      <w:sz w:val="40"/>
      <w:szCs w:val="32"/>
    </w:rPr>
  </w:style>
  <w:style w:type="character" w:customStyle="1" w:styleId="Heading2Char">
    <w:name w:val="Heading 2 Char"/>
    <w:basedOn w:val="DefaultParagraphFont"/>
    <w:link w:val="Heading2"/>
    <w:uiPriority w:val="9"/>
    <w:rsid w:val="009D101E"/>
    <w:rPr>
      <w:rFonts w:asciiTheme="majorHAnsi" w:hAnsiTheme="majorHAnsi" w:cstheme="majorHAnsi"/>
      <w:b/>
      <w:color w:val="1C3664"/>
      <w:sz w:val="28"/>
      <w:szCs w:val="28"/>
    </w:rPr>
  </w:style>
  <w:style w:type="paragraph" w:styleId="NoSpacing">
    <w:name w:val="No Spacing"/>
    <w:link w:val="NoSpacingChar"/>
    <w:uiPriority w:val="1"/>
    <w:qFormat/>
    <w:rsid w:val="00073D89"/>
  </w:style>
  <w:style w:type="character" w:styleId="Strong">
    <w:name w:val="Strong"/>
    <w:uiPriority w:val="22"/>
    <w:qFormat/>
    <w:rsid w:val="00073D89"/>
    <w:rPr>
      <w:b/>
    </w:rPr>
  </w:style>
  <w:style w:type="character" w:customStyle="1" w:styleId="Heading3Char">
    <w:name w:val="Heading 3 Char"/>
    <w:basedOn w:val="DefaultParagraphFont"/>
    <w:link w:val="Heading3"/>
    <w:uiPriority w:val="9"/>
    <w:rsid w:val="009D101E"/>
    <w:rPr>
      <w:rFonts w:asciiTheme="majorHAnsi" w:eastAsiaTheme="majorEastAsia" w:hAnsiTheme="majorHAnsi" w:cstheme="majorHAnsi"/>
      <w:b/>
      <w:bCs/>
    </w:rPr>
  </w:style>
  <w:style w:type="character" w:customStyle="1" w:styleId="Heading4Char">
    <w:name w:val="Heading 4 Char"/>
    <w:basedOn w:val="DefaultParagraphFont"/>
    <w:link w:val="Heading4"/>
    <w:uiPriority w:val="9"/>
    <w:rsid w:val="009D101E"/>
    <w:rPr>
      <w:rFonts w:asciiTheme="majorHAnsi" w:hAnsiTheme="majorHAnsi" w:cstheme="majorHAnsi"/>
      <w:b/>
      <w:i/>
    </w:rPr>
  </w:style>
  <w:style w:type="character" w:customStyle="1" w:styleId="Heading5Char">
    <w:name w:val="Heading 5 Char"/>
    <w:basedOn w:val="DefaultParagraphFont"/>
    <w:link w:val="Heading5"/>
    <w:uiPriority w:val="9"/>
    <w:rsid w:val="009D101E"/>
    <w:rPr>
      <w:rFonts w:asciiTheme="majorHAnsi" w:hAnsiTheme="majorHAnsi" w:cstheme="majorHAnsi"/>
      <w:i/>
      <w:color w:val="1C3664"/>
    </w:rPr>
  </w:style>
  <w:style w:type="paragraph" w:customStyle="1" w:styleId="Bullet1">
    <w:name w:val="Bullet 1"/>
    <w:basedOn w:val="ListParagraph"/>
    <w:qFormat/>
    <w:rsid w:val="009D101E"/>
    <w:pPr>
      <w:numPr>
        <w:numId w:val="4"/>
      </w:numPr>
      <w:spacing w:before="120" w:after="120"/>
    </w:pPr>
    <w:rPr>
      <w:rFonts w:asciiTheme="majorHAnsi" w:hAnsiTheme="majorHAnsi" w:cstheme="majorHAnsi"/>
      <w:sz w:val="22"/>
    </w:rPr>
  </w:style>
  <w:style w:type="paragraph" w:customStyle="1" w:styleId="Bullet2">
    <w:name w:val="Bullet 2"/>
    <w:basedOn w:val="Normal"/>
    <w:qFormat/>
    <w:rsid w:val="009D101E"/>
    <w:pPr>
      <w:numPr>
        <w:numId w:val="8"/>
      </w:numPr>
      <w:ind w:firstLine="0"/>
    </w:pPr>
    <w:rPr>
      <w:rFonts w:asciiTheme="majorHAnsi" w:hAnsiTheme="majorHAnsi" w:cstheme="majorHAnsi"/>
    </w:rPr>
  </w:style>
  <w:style w:type="paragraph" w:customStyle="1" w:styleId="Bullet">
    <w:name w:val="Bullet"/>
    <w:basedOn w:val="Bullet1"/>
    <w:rsid w:val="00CF423D"/>
  </w:style>
  <w:style w:type="character" w:styleId="Emphasis">
    <w:name w:val="Emphasis"/>
    <w:basedOn w:val="DefaultParagraphFont"/>
    <w:uiPriority w:val="20"/>
    <w:qFormat/>
    <w:rsid w:val="00CC26B0"/>
    <w:rPr>
      <w:i/>
      <w:iCs/>
    </w:rPr>
  </w:style>
  <w:style w:type="paragraph" w:styleId="DocumentMap">
    <w:name w:val="Document Map"/>
    <w:basedOn w:val="Normal"/>
    <w:link w:val="DocumentMapChar"/>
    <w:uiPriority w:val="99"/>
    <w:semiHidden/>
    <w:unhideWhenUsed/>
    <w:rsid w:val="009E65B9"/>
    <w:rPr>
      <w:rFonts w:ascii="Lucida Grande" w:hAnsi="Lucida Grande" w:cs="Lucida Grande"/>
    </w:rPr>
  </w:style>
  <w:style w:type="character" w:customStyle="1" w:styleId="DocumentMapChar">
    <w:name w:val="Document Map Char"/>
    <w:basedOn w:val="DefaultParagraphFont"/>
    <w:link w:val="DocumentMap"/>
    <w:uiPriority w:val="99"/>
    <w:semiHidden/>
    <w:rsid w:val="009E65B9"/>
    <w:rPr>
      <w:rFonts w:ascii="Lucida Grande" w:hAnsi="Lucida Grande" w:cs="Lucida Grande"/>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Points Char"/>
    <w:basedOn w:val="DefaultParagraphFont"/>
    <w:link w:val="ListParagraph"/>
    <w:uiPriority w:val="34"/>
    <w:qFormat/>
    <w:rsid w:val="001B3195"/>
    <w:rPr>
      <w:rFonts w:ascii="Arial" w:eastAsia="Times New Roman" w:hAnsi="Arial" w:cs="Arial"/>
      <w:spacing w:val="-2"/>
    </w:rPr>
  </w:style>
  <w:style w:type="character" w:customStyle="1" w:styleId="NoSpacingChar">
    <w:name w:val="No Spacing Char"/>
    <w:link w:val="NoSpacing"/>
    <w:uiPriority w:val="1"/>
    <w:rsid w:val="007D3E8B"/>
  </w:style>
  <w:style w:type="character" w:customStyle="1" w:styleId="Heading7Char">
    <w:name w:val="Heading 7 Char"/>
    <w:basedOn w:val="DefaultParagraphFont"/>
    <w:link w:val="Heading7"/>
    <w:uiPriority w:val="9"/>
    <w:semiHidden/>
    <w:rsid w:val="00CC19E7"/>
    <w:rPr>
      <w:rFonts w:asciiTheme="majorHAnsi" w:eastAsiaTheme="majorEastAsia" w:hAnsiTheme="majorHAnsi" w:cstheme="majorBidi"/>
      <w:i/>
      <w:iCs/>
      <w:color w:val="003366"/>
    </w:rPr>
  </w:style>
  <w:style w:type="character" w:customStyle="1" w:styleId="Heading6Char">
    <w:name w:val="Heading 6 Char"/>
    <w:basedOn w:val="DefaultParagraphFont"/>
    <w:link w:val="Heading6"/>
    <w:uiPriority w:val="9"/>
    <w:semiHidden/>
    <w:rsid w:val="00CC19E7"/>
    <w:rPr>
      <w:rFonts w:asciiTheme="majorHAnsi" w:eastAsiaTheme="majorEastAsia" w:hAnsiTheme="majorHAnsi" w:cstheme="majorBidi"/>
      <w:color w:val="003366"/>
    </w:rPr>
  </w:style>
  <w:style w:type="paragraph" w:styleId="Caption">
    <w:name w:val="caption"/>
    <w:basedOn w:val="Normal"/>
    <w:next w:val="Normal"/>
    <w:uiPriority w:val="35"/>
    <w:semiHidden/>
    <w:unhideWhenUsed/>
    <w:qFormat/>
    <w:rsid w:val="00CC19E7"/>
    <w:pPr>
      <w:spacing w:after="200"/>
    </w:pPr>
    <w:rPr>
      <w:i/>
      <w:iCs/>
      <w:color w:val="003366"/>
      <w:sz w:val="18"/>
      <w:szCs w:val="18"/>
    </w:rPr>
  </w:style>
  <w:style w:type="numbering" w:customStyle="1" w:styleId="CurrentList1">
    <w:name w:val="Current List1"/>
    <w:uiPriority w:val="99"/>
    <w:rsid w:val="002649A2"/>
    <w:pPr>
      <w:numPr>
        <w:numId w:val="3"/>
      </w:numPr>
    </w:pPr>
  </w:style>
  <w:style w:type="numbering" w:customStyle="1" w:styleId="CurrentList2">
    <w:name w:val="Current List2"/>
    <w:uiPriority w:val="99"/>
    <w:rsid w:val="002649A2"/>
    <w:pPr>
      <w:numPr>
        <w:numId w:val="5"/>
      </w:numPr>
    </w:pPr>
  </w:style>
  <w:style w:type="numbering" w:customStyle="1" w:styleId="CurrentList3">
    <w:name w:val="Current List3"/>
    <w:uiPriority w:val="99"/>
    <w:rsid w:val="002649A2"/>
    <w:pPr>
      <w:numPr>
        <w:numId w:val="6"/>
      </w:numPr>
    </w:pPr>
  </w:style>
  <w:style w:type="numbering" w:customStyle="1" w:styleId="CurrentList4">
    <w:name w:val="Current List4"/>
    <w:uiPriority w:val="99"/>
    <w:rsid w:val="002649A2"/>
    <w:pPr>
      <w:numPr>
        <w:numId w:val="7"/>
      </w:numPr>
    </w:pPr>
  </w:style>
  <w:style w:type="paragraph" w:customStyle="1" w:styleId="TableSubhead">
    <w:name w:val="Table Subhead"/>
    <w:basedOn w:val="Bodycopy"/>
    <w:rsid w:val="009D101E"/>
    <w:pPr>
      <w:spacing w:before="0"/>
    </w:pPr>
  </w:style>
  <w:style w:type="paragraph" w:customStyle="1" w:styleId="TableSub">
    <w:name w:val="_Table Sub"/>
    <w:basedOn w:val="Bodycopy"/>
    <w:rsid w:val="00CC4741"/>
    <w:pPr>
      <w:spacing w:before="0"/>
    </w:pPr>
  </w:style>
  <w:style w:type="character" w:styleId="UnresolvedMention">
    <w:name w:val="Unresolved Mention"/>
    <w:basedOn w:val="DefaultParagraphFont"/>
    <w:uiPriority w:val="99"/>
    <w:semiHidden/>
    <w:unhideWhenUsed/>
    <w:rsid w:val="00C873E8"/>
    <w:rPr>
      <w:color w:val="605E5C"/>
      <w:shd w:val="clear" w:color="auto" w:fill="E1DFDD"/>
    </w:rPr>
  </w:style>
  <w:style w:type="paragraph" w:styleId="FootnoteText">
    <w:name w:val="footnote text"/>
    <w:basedOn w:val="Normal"/>
    <w:link w:val="FootnoteTextChar"/>
    <w:uiPriority w:val="99"/>
    <w:semiHidden/>
    <w:unhideWhenUsed/>
    <w:rsid w:val="00A44A1C"/>
    <w:rPr>
      <w:sz w:val="20"/>
      <w:szCs w:val="20"/>
    </w:rPr>
  </w:style>
  <w:style w:type="character" w:customStyle="1" w:styleId="FootnoteTextChar">
    <w:name w:val="Footnote Text Char"/>
    <w:basedOn w:val="DefaultParagraphFont"/>
    <w:link w:val="FootnoteText"/>
    <w:uiPriority w:val="99"/>
    <w:semiHidden/>
    <w:rsid w:val="00A44A1C"/>
    <w:rPr>
      <w:sz w:val="20"/>
      <w:szCs w:val="20"/>
    </w:rPr>
  </w:style>
  <w:style w:type="character" w:styleId="FootnoteReference">
    <w:name w:val="footnote reference"/>
    <w:basedOn w:val="DefaultParagraphFont"/>
    <w:uiPriority w:val="99"/>
    <w:semiHidden/>
    <w:unhideWhenUsed/>
    <w:rsid w:val="00A44A1C"/>
    <w:rPr>
      <w:vertAlign w:val="superscript"/>
    </w:rPr>
  </w:style>
  <w:style w:type="character" w:styleId="FollowedHyperlink">
    <w:name w:val="FollowedHyperlink"/>
    <w:basedOn w:val="DefaultParagraphFont"/>
    <w:uiPriority w:val="99"/>
    <w:semiHidden/>
    <w:unhideWhenUsed/>
    <w:rsid w:val="00D9784D"/>
    <w:rPr>
      <w:color w:val="800080" w:themeColor="followedHyperlink"/>
      <w:u w:val="single"/>
    </w:rPr>
  </w:style>
  <w:style w:type="paragraph" w:styleId="Revision">
    <w:name w:val="Revision"/>
    <w:hidden/>
    <w:uiPriority w:val="99"/>
    <w:semiHidden/>
    <w:rsid w:val="008D3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114">
      <w:bodyDiv w:val="1"/>
      <w:marLeft w:val="0"/>
      <w:marRight w:val="0"/>
      <w:marTop w:val="0"/>
      <w:marBottom w:val="0"/>
      <w:divBdr>
        <w:top w:val="none" w:sz="0" w:space="0" w:color="auto"/>
        <w:left w:val="none" w:sz="0" w:space="0" w:color="auto"/>
        <w:bottom w:val="none" w:sz="0" w:space="0" w:color="auto"/>
        <w:right w:val="none" w:sz="0" w:space="0" w:color="auto"/>
      </w:divBdr>
    </w:div>
    <w:div w:id="79914169">
      <w:bodyDiv w:val="1"/>
      <w:marLeft w:val="0"/>
      <w:marRight w:val="0"/>
      <w:marTop w:val="0"/>
      <w:marBottom w:val="0"/>
      <w:divBdr>
        <w:top w:val="none" w:sz="0" w:space="0" w:color="auto"/>
        <w:left w:val="none" w:sz="0" w:space="0" w:color="auto"/>
        <w:bottom w:val="none" w:sz="0" w:space="0" w:color="auto"/>
        <w:right w:val="none" w:sz="0" w:space="0" w:color="auto"/>
      </w:divBdr>
    </w:div>
    <w:div w:id="93668411">
      <w:bodyDiv w:val="1"/>
      <w:marLeft w:val="0"/>
      <w:marRight w:val="0"/>
      <w:marTop w:val="0"/>
      <w:marBottom w:val="0"/>
      <w:divBdr>
        <w:top w:val="none" w:sz="0" w:space="0" w:color="auto"/>
        <w:left w:val="none" w:sz="0" w:space="0" w:color="auto"/>
        <w:bottom w:val="none" w:sz="0" w:space="0" w:color="auto"/>
        <w:right w:val="none" w:sz="0" w:space="0" w:color="auto"/>
      </w:divBdr>
    </w:div>
    <w:div w:id="139422462">
      <w:bodyDiv w:val="1"/>
      <w:marLeft w:val="0"/>
      <w:marRight w:val="0"/>
      <w:marTop w:val="0"/>
      <w:marBottom w:val="0"/>
      <w:divBdr>
        <w:top w:val="none" w:sz="0" w:space="0" w:color="auto"/>
        <w:left w:val="none" w:sz="0" w:space="0" w:color="auto"/>
        <w:bottom w:val="none" w:sz="0" w:space="0" w:color="auto"/>
        <w:right w:val="none" w:sz="0" w:space="0" w:color="auto"/>
      </w:divBdr>
    </w:div>
    <w:div w:id="278266657">
      <w:bodyDiv w:val="1"/>
      <w:marLeft w:val="0"/>
      <w:marRight w:val="0"/>
      <w:marTop w:val="0"/>
      <w:marBottom w:val="0"/>
      <w:divBdr>
        <w:top w:val="none" w:sz="0" w:space="0" w:color="auto"/>
        <w:left w:val="none" w:sz="0" w:space="0" w:color="auto"/>
        <w:bottom w:val="none" w:sz="0" w:space="0" w:color="auto"/>
        <w:right w:val="none" w:sz="0" w:space="0" w:color="auto"/>
      </w:divBdr>
    </w:div>
    <w:div w:id="294337490">
      <w:bodyDiv w:val="1"/>
      <w:marLeft w:val="0"/>
      <w:marRight w:val="0"/>
      <w:marTop w:val="0"/>
      <w:marBottom w:val="0"/>
      <w:divBdr>
        <w:top w:val="none" w:sz="0" w:space="0" w:color="auto"/>
        <w:left w:val="none" w:sz="0" w:space="0" w:color="auto"/>
        <w:bottom w:val="none" w:sz="0" w:space="0" w:color="auto"/>
        <w:right w:val="none" w:sz="0" w:space="0" w:color="auto"/>
      </w:divBdr>
    </w:div>
    <w:div w:id="309596939">
      <w:bodyDiv w:val="1"/>
      <w:marLeft w:val="0"/>
      <w:marRight w:val="0"/>
      <w:marTop w:val="0"/>
      <w:marBottom w:val="0"/>
      <w:divBdr>
        <w:top w:val="none" w:sz="0" w:space="0" w:color="auto"/>
        <w:left w:val="none" w:sz="0" w:space="0" w:color="auto"/>
        <w:bottom w:val="none" w:sz="0" w:space="0" w:color="auto"/>
        <w:right w:val="none" w:sz="0" w:space="0" w:color="auto"/>
      </w:divBdr>
    </w:div>
    <w:div w:id="330986511">
      <w:bodyDiv w:val="1"/>
      <w:marLeft w:val="0"/>
      <w:marRight w:val="0"/>
      <w:marTop w:val="0"/>
      <w:marBottom w:val="0"/>
      <w:divBdr>
        <w:top w:val="none" w:sz="0" w:space="0" w:color="auto"/>
        <w:left w:val="none" w:sz="0" w:space="0" w:color="auto"/>
        <w:bottom w:val="none" w:sz="0" w:space="0" w:color="auto"/>
        <w:right w:val="none" w:sz="0" w:space="0" w:color="auto"/>
      </w:divBdr>
    </w:div>
    <w:div w:id="444228693">
      <w:bodyDiv w:val="1"/>
      <w:marLeft w:val="0"/>
      <w:marRight w:val="0"/>
      <w:marTop w:val="0"/>
      <w:marBottom w:val="0"/>
      <w:divBdr>
        <w:top w:val="none" w:sz="0" w:space="0" w:color="auto"/>
        <w:left w:val="none" w:sz="0" w:space="0" w:color="auto"/>
        <w:bottom w:val="none" w:sz="0" w:space="0" w:color="auto"/>
        <w:right w:val="none" w:sz="0" w:space="0" w:color="auto"/>
      </w:divBdr>
    </w:div>
    <w:div w:id="522593369">
      <w:bodyDiv w:val="1"/>
      <w:marLeft w:val="0"/>
      <w:marRight w:val="0"/>
      <w:marTop w:val="0"/>
      <w:marBottom w:val="0"/>
      <w:divBdr>
        <w:top w:val="none" w:sz="0" w:space="0" w:color="auto"/>
        <w:left w:val="none" w:sz="0" w:space="0" w:color="auto"/>
        <w:bottom w:val="none" w:sz="0" w:space="0" w:color="auto"/>
        <w:right w:val="none" w:sz="0" w:space="0" w:color="auto"/>
      </w:divBdr>
    </w:div>
    <w:div w:id="556624473">
      <w:bodyDiv w:val="1"/>
      <w:marLeft w:val="0"/>
      <w:marRight w:val="0"/>
      <w:marTop w:val="0"/>
      <w:marBottom w:val="0"/>
      <w:divBdr>
        <w:top w:val="none" w:sz="0" w:space="0" w:color="auto"/>
        <w:left w:val="none" w:sz="0" w:space="0" w:color="auto"/>
        <w:bottom w:val="none" w:sz="0" w:space="0" w:color="auto"/>
        <w:right w:val="none" w:sz="0" w:space="0" w:color="auto"/>
      </w:divBdr>
    </w:div>
    <w:div w:id="708342730">
      <w:bodyDiv w:val="1"/>
      <w:marLeft w:val="0"/>
      <w:marRight w:val="0"/>
      <w:marTop w:val="0"/>
      <w:marBottom w:val="0"/>
      <w:divBdr>
        <w:top w:val="none" w:sz="0" w:space="0" w:color="auto"/>
        <w:left w:val="none" w:sz="0" w:space="0" w:color="auto"/>
        <w:bottom w:val="none" w:sz="0" w:space="0" w:color="auto"/>
        <w:right w:val="none" w:sz="0" w:space="0" w:color="auto"/>
      </w:divBdr>
    </w:div>
    <w:div w:id="779449083">
      <w:bodyDiv w:val="1"/>
      <w:marLeft w:val="0"/>
      <w:marRight w:val="0"/>
      <w:marTop w:val="0"/>
      <w:marBottom w:val="0"/>
      <w:divBdr>
        <w:top w:val="none" w:sz="0" w:space="0" w:color="auto"/>
        <w:left w:val="none" w:sz="0" w:space="0" w:color="auto"/>
        <w:bottom w:val="none" w:sz="0" w:space="0" w:color="auto"/>
        <w:right w:val="none" w:sz="0" w:space="0" w:color="auto"/>
      </w:divBdr>
    </w:div>
    <w:div w:id="784421443">
      <w:bodyDiv w:val="1"/>
      <w:marLeft w:val="0"/>
      <w:marRight w:val="0"/>
      <w:marTop w:val="0"/>
      <w:marBottom w:val="0"/>
      <w:divBdr>
        <w:top w:val="none" w:sz="0" w:space="0" w:color="auto"/>
        <w:left w:val="none" w:sz="0" w:space="0" w:color="auto"/>
        <w:bottom w:val="none" w:sz="0" w:space="0" w:color="auto"/>
        <w:right w:val="none" w:sz="0" w:space="0" w:color="auto"/>
      </w:divBdr>
    </w:div>
    <w:div w:id="826559084">
      <w:bodyDiv w:val="1"/>
      <w:marLeft w:val="0"/>
      <w:marRight w:val="0"/>
      <w:marTop w:val="0"/>
      <w:marBottom w:val="0"/>
      <w:divBdr>
        <w:top w:val="none" w:sz="0" w:space="0" w:color="auto"/>
        <w:left w:val="none" w:sz="0" w:space="0" w:color="auto"/>
        <w:bottom w:val="none" w:sz="0" w:space="0" w:color="auto"/>
        <w:right w:val="none" w:sz="0" w:space="0" w:color="auto"/>
      </w:divBdr>
    </w:div>
    <w:div w:id="885458772">
      <w:bodyDiv w:val="1"/>
      <w:marLeft w:val="0"/>
      <w:marRight w:val="0"/>
      <w:marTop w:val="0"/>
      <w:marBottom w:val="0"/>
      <w:divBdr>
        <w:top w:val="none" w:sz="0" w:space="0" w:color="auto"/>
        <w:left w:val="none" w:sz="0" w:space="0" w:color="auto"/>
        <w:bottom w:val="none" w:sz="0" w:space="0" w:color="auto"/>
        <w:right w:val="none" w:sz="0" w:space="0" w:color="auto"/>
      </w:divBdr>
    </w:div>
    <w:div w:id="1011184306">
      <w:bodyDiv w:val="1"/>
      <w:marLeft w:val="0"/>
      <w:marRight w:val="0"/>
      <w:marTop w:val="0"/>
      <w:marBottom w:val="0"/>
      <w:divBdr>
        <w:top w:val="none" w:sz="0" w:space="0" w:color="auto"/>
        <w:left w:val="none" w:sz="0" w:space="0" w:color="auto"/>
        <w:bottom w:val="none" w:sz="0" w:space="0" w:color="auto"/>
        <w:right w:val="none" w:sz="0" w:space="0" w:color="auto"/>
      </w:divBdr>
    </w:div>
    <w:div w:id="1167135457">
      <w:bodyDiv w:val="1"/>
      <w:marLeft w:val="0"/>
      <w:marRight w:val="0"/>
      <w:marTop w:val="0"/>
      <w:marBottom w:val="0"/>
      <w:divBdr>
        <w:top w:val="none" w:sz="0" w:space="0" w:color="auto"/>
        <w:left w:val="none" w:sz="0" w:space="0" w:color="auto"/>
        <w:bottom w:val="none" w:sz="0" w:space="0" w:color="auto"/>
        <w:right w:val="none" w:sz="0" w:space="0" w:color="auto"/>
      </w:divBdr>
    </w:div>
    <w:div w:id="1229611082">
      <w:bodyDiv w:val="1"/>
      <w:marLeft w:val="0"/>
      <w:marRight w:val="0"/>
      <w:marTop w:val="0"/>
      <w:marBottom w:val="0"/>
      <w:divBdr>
        <w:top w:val="none" w:sz="0" w:space="0" w:color="auto"/>
        <w:left w:val="none" w:sz="0" w:space="0" w:color="auto"/>
        <w:bottom w:val="none" w:sz="0" w:space="0" w:color="auto"/>
        <w:right w:val="none" w:sz="0" w:space="0" w:color="auto"/>
      </w:divBdr>
    </w:div>
    <w:div w:id="1241646572">
      <w:bodyDiv w:val="1"/>
      <w:marLeft w:val="0"/>
      <w:marRight w:val="0"/>
      <w:marTop w:val="0"/>
      <w:marBottom w:val="0"/>
      <w:divBdr>
        <w:top w:val="none" w:sz="0" w:space="0" w:color="auto"/>
        <w:left w:val="none" w:sz="0" w:space="0" w:color="auto"/>
        <w:bottom w:val="none" w:sz="0" w:space="0" w:color="auto"/>
        <w:right w:val="none" w:sz="0" w:space="0" w:color="auto"/>
      </w:divBdr>
    </w:div>
    <w:div w:id="1293944455">
      <w:bodyDiv w:val="1"/>
      <w:marLeft w:val="0"/>
      <w:marRight w:val="0"/>
      <w:marTop w:val="0"/>
      <w:marBottom w:val="0"/>
      <w:divBdr>
        <w:top w:val="none" w:sz="0" w:space="0" w:color="auto"/>
        <w:left w:val="none" w:sz="0" w:space="0" w:color="auto"/>
        <w:bottom w:val="none" w:sz="0" w:space="0" w:color="auto"/>
        <w:right w:val="none" w:sz="0" w:space="0" w:color="auto"/>
      </w:divBdr>
    </w:div>
    <w:div w:id="1344823647">
      <w:bodyDiv w:val="1"/>
      <w:marLeft w:val="0"/>
      <w:marRight w:val="0"/>
      <w:marTop w:val="0"/>
      <w:marBottom w:val="0"/>
      <w:divBdr>
        <w:top w:val="none" w:sz="0" w:space="0" w:color="auto"/>
        <w:left w:val="none" w:sz="0" w:space="0" w:color="auto"/>
        <w:bottom w:val="none" w:sz="0" w:space="0" w:color="auto"/>
        <w:right w:val="none" w:sz="0" w:space="0" w:color="auto"/>
      </w:divBdr>
    </w:div>
    <w:div w:id="1406951497">
      <w:bodyDiv w:val="1"/>
      <w:marLeft w:val="0"/>
      <w:marRight w:val="0"/>
      <w:marTop w:val="0"/>
      <w:marBottom w:val="0"/>
      <w:divBdr>
        <w:top w:val="none" w:sz="0" w:space="0" w:color="auto"/>
        <w:left w:val="none" w:sz="0" w:space="0" w:color="auto"/>
        <w:bottom w:val="none" w:sz="0" w:space="0" w:color="auto"/>
        <w:right w:val="none" w:sz="0" w:space="0" w:color="auto"/>
      </w:divBdr>
    </w:div>
    <w:div w:id="1423799528">
      <w:bodyDiv w:val="1"/>
      <w:marLeft w:val="0"/>
      <w:marRight w:val="0"/>
      <w:marTop w:val="0"/>
      <w:marBottom w:val="0"/>
      <w:divBdr>
        <w:top w:val="none" w:sz="0" w:space="0" w:color="auto"/>
        <w:left w:val="none" w:sz="0" w:space="0" w:color="auto"/>
        <w:bottom w:val="none" w:sz="0" w:space="0" w:color="auto"/>
        <w:right w:val="none" w:sz="0" w:space="0" w:color="auto"/>
      </w:divBdr>
    </w:div>
    <w:div w:id="1430546994">
      <w:bodyDiv w:val="1"/>
      <w:marLeft w:val="0"/>
      <w:marRight w:val="0"/>
      <w:marTop w:val="0"/>
      <w:marBottom w:val="0"/>
      <w:divBdr>
        <w:top w:val="none" w:sz="0" w:space="0" w:color="auto"/>
        <w:left w:val="none" w:sz="0" w:space="0" w:color="auto"/>
        <w:bottom w:val="none" w:sz="0" w:space="0" w:color="auto"/>
        <w:right w:val="none" w:sz="0" w:space="0" w:color="auto"/>
      </w:divBdr>
    </w:div>
    <w:div w:id="1431927579">
      <w:bodyDiv w:val="1"/>
      <w:marLeft w:val="0"/>
      <w:marRight w:val="0"/>
      <w:marTop w:val="0"/>
      <w:marBottom w:val="0"/>
      <w:divBdr>
        <w:top w:val="none" w:sz="0" w:space="0" w:color="auto"/>
        <w:left w:val="none" w:sz="0" w:space="0" w:color="auto"/>
        <w:bottom w:val="none" w:sz="0" w:space="0" w:color="auto"/>
        <w:right w:val="none" w:sz="0" w:space="0" w:color="auto"/>
      </w:divBdr>
    </w:div>
    <w:div w:id="1438525731">
      <w:bodyDiv w:val="1"/>
      <w:marLeft w:val="0"/>
      <w:marRight w:val="0"/>
      <w:marTop w:val="0"/>
      <w:marBottom w:val="0"/>
      <w:divBdr>
        <w:top w:val="none" w:sz="0" w:space="0" w:color="auto"/>
        <w:left w:val="none" w:sz="0" w:space="0" w:color="auto"/>
        <w:bottom w:val="none" w:sz="0" w:space="0" w:color="auto"/>
        <w:right w:val="none" w:sz="0" w:space="0" w:color="auto"/>
      </w:divBdr>
    </w:div>
    <w:div w:id="1442605961">
      <w:bodyDiv w:val="1"/>
      <w:marLeft w:val="0"/>
      <w:marRight w:val="0"/>
      <w:marTop w:val="0"/>
      <w:marBottom w:val="0"/>
      <w:divBdr>
        <w:top w:val="none" w:sz="0" w:space="0" w:color="auto"/>
        <w:left w:val="none" w:sz="0" w:space="0" w:color="auto"/>
        <w:bottom w:val="none" w:sz="0" w:space="0" w:color="auto"/>
        <w:right w:val="none" w:sz="0" w:space="0" w:color="auto"/>
      </w:divBdr>
    </w:div>
    <w:div w:id="1467358210">
      <w:bodyDiv w:val="1"/>
      <w:marLeft w:val="0"/>
      <w:marRight w:val="0"/>
      <w:marTop w:val="0"/>
      <w:marBottom w:val="0"/>
      <w:divBdr>
        <w:top w:val="none" w:sz="0" w:space="0" w:color="auto"/>
        <w:left w:val="none" w:sz="0" w:space="0" w:color="auto"/>
        <w:bottom w:val="none" w:sz="0" w:space="0" w:color="auto"/>
        <w:right w:val="none" w:sz="0" w:space="0" w:color="auto"/>
      </w:divBdr>
    </w:div>
    <w:div w:id="1554317997">
      <w:bodyDiv w:val="1"/>
      <w:marLeft w:val="0"/>
      <w:marRight w:val="0"/>
      <w:marTop w:val="0"/>
      <w:marBottom w:val="0"/>
      <w:divBdr>
        <w:top w:val="none" w:sz="0" w:space="0" w:color="auto"/>
        <w:left w:val="none" w:sz="0" w:space="0" w:color="auto"/>
        <w:bottom w:val="none" w:sz="0" w:space="0" w:color="auto"/>
        <w:right w:val="none" w:sz="0" w:space="0" w:color="auto"/>
      </w:divBdr>
    </w:div>
    <w:div w:id="1627736499">
      <w:bodyDiv w:val="1"/>
      <w:marLeft w:val="0"/>
      <w:marRight w:val="0"/>
      <w:marTop w:val="0"/>
      <w:marBottom w:val="0"/>
      <w:divBdr>
        <w:top w:val="none" w:sz="0" w:space="0" w:color="auto"/>
        <w:left w:val="none" w:sz="0" w:space="0" w:color="auto"/>
        <w:bottom w:val="none" w:sz="0" w:space="0" w:color="auto"/>
        <w:right w:val="none" w:sz="0" w:space="0" w:color="auto"/>
      </w:divBdr>
    </w:div>
    <w:div w:id="1668824612">
      <w:bodyDiv w:val="1"/>
      <w:marLeft w:val="0"/>
      <w:marRight w:val="0"/>
      <w:marTop w:val="0"/>
      <w:marBottom w:val="0"/>
      <w:divBdr>
        <w:top w:val="none" w:sz="0" w:space="0" w:color="auto"/>
        <w:left w:val="none" w:sz="0" w:space="0" w:color="auto"/>
        <w:bottom w:val="none" w:sz="0" w:space="0" w:color="auto"/>
        <w:right w:val="none" w:sz="0" w:space="0" w:color="auto"/>
      </w:divBdr>
    </w:div>
    <w:div w:id="1738165549">
      <w:bodyDiv w:val="1"/>
      <w:marLeft w:val="0"/>
      <w:marRight w:val="0"/>
      <w:marTop w:val="0"/>
      <w:marBottom w:val="0"/>
      <w:divBdr>
        <w:top w:val="none" w:sz="0" w:space="0" w:color="auto"/>
        <w:left w:val="none" w:sz="0" w:space="0" w:color="auto"/>
        <w:bottom w:val="none" w:sz="0" w:space="0" w:color="auto"/>
        <w:right w:val="none" w:sz="0" w:space="0" w:color="auto"/>
      </w:divBdr>
    </w:div>
    <w:div w:id="1784495986">
      <w:bodyDiv w:val="1"/>
      <w:marLeft w:val="0"/>
      <w:marRight w:val="0"/>
      <w:marTop w:val="0"/>
      <w:marBottom w:val="0"/>
      <w:divBdr>
        <w:top w:val="none" w:sz="0" w:space="0" w:color="auto"/>
        <w:left w:val="none" w:sz="0" w:space="0" w:color="auto"/>
        <w:bottom w:val="none" w:sz="0" w:space="0" w:color="auto"/>
        <w:right w:val="none" w:sz="0" w:space="0" w:color="auto"/>
      </w:divBdr>
    </w:div>
    <w:div w:id="1825386705">
      <w:bodyDiv w:val="1"/>
      <w:marLeft w:val="0"/>
      <w:marRight w:val="0"/>
      <w:marTop w:val="0"/>
      <w:marBottom w:val="0"/>
      <w:divBdr>
        <w:top w:val="none" w:sz="0" w:space="0" w:color="auto"/>
        <w:left w:val="none" w:sz="0" w:space="0" w:color="auto"/>
        <w:bottom w:val="none" w:sz="0" w:space="0" w:color="auto"/>
        <w:right w:val="none" w:sz="0" w:space="0" w:color="auto"/>
      </w:divBdr>
    </w:div>
    <w:div w:id="1828207408">
      <w:bodyDiv w:val="1"/>
      <w:marLeft w:val="0"/>
      <w:marRight w:val="0"/>
      <w:marTop w:val="0"/>
      <w:marBottom w:val="0"/>
      <w:divBdr>
        <w:top w:val="none" w:sz="0" w:space="0" w:color="auto"/>
        <w:left w:val="none" w:sz="0" w:space="0" w:color="auto"/>
        <w:bottom w:val="none" w:sz="0" w:space="0" w:color="auto"/>
        <w:right w:val="none" w:sz="0" w:space="0" w:color="auto"/>
      </w:divBdr>
    </w:div>
    <w:div w:id="1832408738">
      <w:bodyDiv w:val="1"/>
      <w:marLeft w:val="0"/>
      <w:marRight w:val="0"/>
      <w:marTop w:val="0"/>
      <w:marBottom w:val="0"/>
      <w:divBdr>
        <w:top w:val="none" w:sz="0" w:space="0" w:color="auto"/>
        <w:left w:val="none" w:sz="0" w:space="0" w:color="auto"/>
        <w:bottom w:val="none" w:sz="0" w:space="0" w:color="auto"/>
        <w:right w:val="none" w:sz="0" w:space="0" w:color="auto"/>
      </w:divBdr>
    </w:div>
    <w:div w:id="1887831112">
      <w:bodyDiv w:val="1"/>
      <w:marLeft w:val="0"/>
      <w:marRight w:val="0"/>
      <w:marTop w:val="0"/>
      <w:marBottom w:val="0"/>
      <w:divBdr>
        <w:top w:val="none" w:sz="0" w:space="0" w:color="auto"/>
        <w:left w:val="none" w:sz="0" w:space="0" w:color="auto"/>
        <w:bottom w:val="none" w:sz="0" w:space="0" w:color="auto"/>
        <w:right w:val="none" w:sz="0" w:space="0" w:color="auto"/>
      </w:divBdr>
    </w:div>
    <w:div w:id="1932928049">
      <w:bodyDiv w:val="1"/>
      <w:marLeft w:val="0"/>
      <w:marRight w:val="0"/>
      <w:marTop w:val="0"/>
      <w:marBottom w:val="0"/>
      <w:divBdr>
        <w:top w:val="none" w:sz="0" w:space="0" w:color="auto"/>
        <w:left w:val="none" w:sz="0" w:space="0" w:color="auto"/>
        <w:bottom w:val="none" w:sz="0" w:space="0" w:color="auto"/>
        <w:right w:val="none" w:sz="0" w:space="0" w:color="auto"/>
      </w:divBdr>
    </w:div>
    <w:div w:id="1933588421">
      <w:bodyDiv w:val="1"/>
      <w:marLeft w:val="0"/>
      <w:marRight w:val="0"/>
      <w:marTop w:val="0"/>
      <w:marBottom w:val="0"/>
      <w:divBdr>
        <w:top w:val="none" w:sz="0" w:space="0" w:color="auto"/>
        <w:left w:val="none" w:sz="0" w:space="0" w:color="auto"/>
        <w:bottom w:val="none" w:sz="0" w:space="0" w:color="auto"/>
        <w:right w:val="none" w:sz="0" w:space="0" w:color="auto"/>
      </w:divBdr>
    </w:div>
    <w:div w:id="1944259192">
      <w:bodyDiv w:val="1"/>
      <w:marLeft w:val="0"/>
      <w:marRight w:val="0"/>
      <w:marTop w:val="0"/>
      <w:marBottom w:val="0"/>
      <w:divBdr>
        <w:top w:val="none" w:sz="0" w:space="0" w:color="auto"/>
        <w:left w:val="none" w:sz="0" w:space="0" w:color="auto"/>
        <w:bottom w:val="none" w:sz="0" w:space="0" w:color="auto"/>
        <w:right w:val="none" w:sz="0" w:space="0" w:color="auto"/>
      </w:divBdr>
    </w:div>
    <w:div w:id="1961765088">
      <w:bodyDiv w:val="1"/>
      <w:marLeft w:val="0"/>
      <w:marRight w:val="0"/>
      <w:marTop w:val="0"/>
      <w:marBottom w:val="0"/>
      <w:divBdr>
        <w:top w:val="none" w:sz="0" w:space="0" w:color="auto"/>
        <w:left w:val="none" w:sz="0" w:space="0" w:color="auto"/>
        <w:bottom w:val="none" w:sz="0" w:space="0" w:color="auto"/>
        <w:right w:val="none" w:sz="0" w:space="0" w:color="auto"/>
      </w:divBdr>
    </w:div>
    <w:div w:id="2029791902">
      <w:bodyDiv w:val="1"/>
      <w:marLeft w:val="0"/>
      <w:marRight w:val="0"/>
      <w:marTop w:val="0"/>
      <w:marBottom w:val="0"/>
      <w:divBdr>
        <w:top w:val="none" w:sz="0" w:space="0" w:color="auto"/>
        <w:left w:val="none" w:sz="0" w:space="0" w:color="auto"/>
        <w:bottom w:val="none" w:sz="0" w:space="0" w:color="auto"/>
        <w:right w:val="none" w:sz="0" w:space="0" w:color="auto"/>
      </w:divBdr>
    </w:div>
    <w:div w:id="2048487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spr.hhs.gov/legal/PHE/Pages/default.aspx" TargetMode="External"/><Relationship Id="rId26" Type="http://schemas.openxmlformats.org/officeDocument/2006/relationships/hyperlink" Target="https://www.fema.gov/disaster/4828" TargetMode="External"/><Relationship Id="rId39" Type="http://schemas.openxmlformats.org/officeDocument/2006/relationships/hyperlink" Target="mailto:QPP@cms.hhs.gov" TargetMode="External"/><Relationship Id="rId21" Type="http://schemas.openxmlformats.org/officeDocument/2006/relationships/hyperlink" Target="https://qpp.cms.gov/participation-lookup" TargetMode="External"/><Relationship Id="rId34" Type="http://schemas.openxmlformats.org/officeDocument/2006/relationships/hyperlink" Target="https://qpp.cms.gov/mips/exception-applications?py=2023" TargetMode="External"/><Relationship Id="rId42" Type="http://schemas.openxmlformats.org/officeDocument/2006/relationships/hyperlink" Target="https://www.fema.gov/disaster/4806" TargetMode="External"/><Relationship Id="rId47" Type="http://schemas.openxmlformats.org/officeDocument/2006/relationships/hyperlink" Target="https://www.fema.gov/disaster/4829/designated-areas"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ms.gov/About-CMS/Agency-Information/Emergency/EPRO/EPRO-Home.html" TargetMode="External"/><Relationship Id="rId29" Type="http://schemas.openxmlformats.org/officeDocument/2006/relationships/hyperlink" Target="https://www.fema.gov/disaster/4829" TargetMode="External"/><Relationship Id="rId11" Type="http://schemas.openxmlformats.org/officeDocument/2006/relationships/comments" Target="comments.xml"/><Relationship Id="rId24" Type="http://schemas.openxmlformats.org/officeDocument/2006/relationships/hyperlink" Target="https://www.fema.gov/disaster/4806" TargetMode="External"/><Relationship Id="rId32" Type="http://schemas.openxmlformats.org/officeDocument/2006/relationships/hyperlink" Target="https://www.cms.gov/about-cms/what-we-do/emergency-response" TargetMode="External"/><Relationship Id="rId37" Type="http://schemas.openxmlformats.org/officeDocument/2006/relationships/hyperlink" Target="https://aspr.hhs.gov/legal/PHE/Pages/default.aspx" TargetMode="External"/><Relationship Id="rId40" Type="http://schemas.openxmlformats.org/officeDocument/2006/relationships/hyperlink" Target="https://cmsqualitysupport.servicenowservices.com/ccsq_support_central" TargetMode="External"/><Relationship Id="rId45" Type="http://schemas.openxmlformats.org/officeDocument/2006/relationships/hyperlink" Target="https://www.fema.gov/disaster/4830/designated-areas" TargetMode="External"/><Relationship Id="rId53" Type="http://schemas.openxmlformats.org/officeDocument/2006/relationships/footer" Target="footer2.xm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hyperlink" Target="https://qpp.cms.gov/participation-look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qpp.cms.gov/" TargetMode="External"/><Relationship Id="rId27" Type="http://schemas.openxmlformats.org/officeDocument/2006/relationships/hyperlink" Target="https://www.fema.gov/disaster/4830" TargetMode="External"/><Relationship Id="rId30" Type="http://schemas.openxmlformats.org/officeDocument/2006/relationships/hyperlink" Target="https://www.fema.gov/disaster/4832" TargetMode="External"/><Relationship Id="rId35" Type="http://schemas.openxmlformats.org/officeDocument/2006/relationships/hyperlink" Target="https://www.fema.gov/disaster/declarations" TargetMode="External"/><Relationship Id="rId43" Type="http://schemas.openxmlformats.org/officeDocument/2006/relationships/hyperlink" Target="https://www.fema.gov/disaster/4817/designated-areas" TargetMode="External"/><Relationship Id="rId48" Type="http://schemas.openxmlformats.org/officeDocument/2006/relationships/hyperlink" Target="https://www.fema.gov/disaster/4832/designated-areas"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fema.gov/disaster/declarations" TargetMode="External"/><Relationship Id="rId25" Type="http://schemas.openxmlformats.org/officeDocument/2006/relationships/hyperlink" Target="https://www.fema.gov/disaster/4817/designated-areas" TargetMode="External"/><Relationship Id="rId33" Type="http://schemas.openxmlformats.org/officeDocument/2006/relationships/hyperlink" Target="https://qpp.cms.gov/mips/exception-applications?py=2024" TargetMode="External"/><Relationship Id="rId38" Type="http://schemas.openxmlformats.org/officeDocument/2006/relationships/hyperlink" Target="https://qpp.cms.gov/" TargetMode="External"/><Relationship Id="rId46" Type="http://schemas.openxmlformats.org/officeDocument/2006/relationships/hyperlink" Target="https://www.fema.gov/disaster/4827/designated-areas" TargetMode="External"/><Relationship Id="rId59" Type="http://schemas.openxmlformats.org/officeDocument/2006/relationships/theme" Target="theme/theme1.xml"/><Relationship Id="rId20" Type="http://schemas.openxmlformats.org/officeDocument/2006/relationships/hyperlink" Target="https://qpp.cms.gov/login" TargetMode="External"/><Relationship Id="rId41" Type="http://schemas.openxmlformats.org/officeDocument/2006/relationships/hyperlink" Target="https://www.fema.gov/disaster/4798"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qpp.cms.gov/mips/exception-applications?py=2024" TargetMode="External"/><Relationship Id="rId23" Type="http://schemas.openxmlformats.org/officeDocument/2006/relationships/hyperlink" Target="https://www.fema.gov/disaster/4798" TargetMode="External"/><Relationship Id="rId28" Type="http://schemas.openxmlformats.org/officeDocument/2006/relationships/hyperlink" Target="https://www.fema.gov/disaster/4827" TargetMode="External"/><Relationship Id="rId36" Type="http://schemas.openxmlformats.org/officeDocument/2006/relationships/hyperlink" Target="https://www.cms.gov/About-CMS/Agency-Information/Emergency/EPRO/EPRO-Home" TargetMode="External"/><Relationship Id="rId49" Type="http://schemas.openxmlformats.org/officeDocument/2006/relationships/hyperlink" Target="https://www.fema.gov/disaster/4834" TargetMode="External"/><Relationship Id="rId57" Type="http://schemas.microsoft.com/office/2011/relationships/people" Target="people.xml"/><Relationship Id="rId10" Type="http://schemas.openxmlformats.org/officeDocument/2006/relationships/endnotes" Target="endnotes.xml"/><Relationship Id="rId31" Type="http://schemas.openxmlformats.org/officeDocument/2006/relationships/hyperlink" Target="https://www.fema.gov/disaster/4834" TargetMode="External"/><Relationship Id="rId44" Type="http://schemas.openxmlformats.org/officeDocument/2006/relationships/hyperlink" Target="https://www.fema.gov/disaster/4828/designated-areas" TargetMode="External"/><Relationship Id="rId5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D49E1A44FD1F4D8D927DA3BD9A290B"/>
        <w:category>
          <w:name w:val="General"/>
          <w:gallery w:val="placeholder"/>
        </w:category>
        <w:types>
          <w:type w:val="bbPlcHdr"/>
        </w:types>
        <w:behaviors>
          <w:behavior w:val="content"/>
        </w:behaviors>
        <w:guid w:val="{16187A09-A45F-1241-9FDD-F4FAFDF83F8C}"/>
      </w:docPartPr>
      <w:docPartBody>
        <w:p w:rsidR="00B777A4" w:rsidRDefault="00E31CFA" w:rsidP="00E31CFA">
          <w:pPr>
            <w:pStyle w:val="7BD49E1A44FD1F4D8D927DA3BD9A290B"/>
          </w:pPr>
          <w:r>
            <w:t>[Type text]</w:t>
          </w:r>
        </w:p>
      </w:docPartBody>
    </w:docPart>
    <w:docPart>
      <w:docPartPr>
        <w:name w:val="51663CA1134EFC4B842BDA4FBC717F6C"/>
        <w:category>
          <w:name w:val="General"/>
          <w:gallery w:val="placeholder"/>
        </w:category>
        <w:types>
          <w:type w:val="bbPlcHdr"/>
        </w:types>
        <w:behaviors>
          <w:behavior w:val="content"/>
        </w:behaviors>
        <w:guid w:val="{11B77EF0-FB6E-4344-88EE-6A48C503DA1D}"/>
      </w:docPartPr>
      <w:docPartBody>
        <w:p w:rsidR="00B777A4" w:rsidRDefault="00E31CFA" w:rsidP="00E31CFA">
          <w:pPr>
            <w:pStyle w:val="51663CA1134EFC4B842BDA4FBC717F6C"/>
          </w:pPr>
          <w:r>
            <w:t>[Type text]</w:t>
          </w:r>
        </w:p>
      </w:docPartBody>
    </w:docPart>
    <w:docPart>
      <w:docPartPr>
        <w:name w:val="9EE772138F920F49A1EA8D96A805DBED"/>
        <w:category>
          <w:name w:val="General"/>
          <w:gallery w:val="placeholder"/>
        </w:category>
        <w:types>
          <w:type w:val="bbPlcHdr"/>
        </w:types>
        <w:behaviors>
          <w:behavior w:val="content"/>
        </w:behaviors>
        <w:guid w:val="{DE781B52-C3E9-EF43-8DEC-00DA68AADBA0}"/>
      </w:docPartPr>
      <w:docPartBody>
        <w:p w:rsidR="00B777A4" w:rsidRDefault="00E31CFA" w:rsidP="00E31CFA">
          <w:pPr>
            <w:pStyle w:val="9EE772138F920F49A1EA8D96A805DBE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CFA"/>
    <w:rsid w:val="000132D9"/>
    <w:rsid w:val="00014340"/>
    <w:rsid w:val="00031471"/>
    <w:rsid w:val="000506F9"/>
    <w:rsid w:val="0005537C"/>
    <w:rsid w:val="000D4DE0"/>
    <w:rsid w:val="000E0E5D"/>
    <w:rsid w:val="000F0D39"/>
    <w:rsid w:val="00130BF3"/>
    <w:rsid w:val="001328BB"/>
    <w:rsid w:val="001535AF"/>
    <w:rsid w:val="0016056C"/>
    <w:rsid w:val="002668D1"/>
    <w:rsid w:val="003611C7"/>
    <w:rsid w:val="00371F4D"/>
    <w:rsid w:val="003B0415"/>
    <w:rsid w:val="003D18B6"/>
    <w:rsid w:val="003D7E50"/>
    <w:rsid w:val="003F4A47"/>
    <w:rsid w:val="004B516B"/>
    <w:rsid w:val="00500687"/>
    <w:rsid w:val="0055452B"/>
    <w:rsid w:val="00567F9F"/>
    <w:rsid w:val="005F4395"/>
    <w:rsid w:val="00677B2E"/>
    <w:rsid w:val="006C01B3"/>
    <w:rsid w:val="006E3DBF"/>
    <w:rsid w:val="007035F6"/>
    <w:rsid w:val="007104A7"/>
    <w:rsid w:val="007F71D5"/>
    <w:rsid w:val="008110F8"/>
    <w:rsid w:val="008409AB"/>
    <w:rsid w:val="00852A78"/>
    <w:rsid w:val="008758B3"/>
    <w:rsid w:val="0088634D"/>
    <w:rsid w:val="008B4160"/>
    <w:rsid w:val="008F29CE"/>
    <w:rsid w:val="008F4023"/>
    <w:rsid w:val="008F5FF9"/>
    <w:rsid w:val="008F77A6"/>
    <w:rsid w:val="00934732"/>
    <w:rsid w:val="00946022"/>
    <w:rsid w:val="0096354C"/>
    <w:rsid w:val="009A6652"/>
    <w:rsid w:val="009C4606"/>
    <w:rsid w:val="00A04A97"/>
    <w:rsid w:val="00AC0EE6"/>
    <w:rsid w:val="00AF60C5"/>
    <w:rsid w:val="00B11DCF"/>
    <w:rsid w:val="00B777A4"/>
    <w:rsid w:val="00BB30DE"/>
    <w:rsid w:val="00BD3449"/>
    <w:rsid w:val="00C61A4F"/>
    <w:rsid w:val="00C7780C"/>
    <w:rsid w:val="00D56590"/>
    <w:rsid w:val="00D6781A"/>
    <w:rsid w:val="00DD5138"/>
    <w:rsid w:val="00DD5295"/>
    <w:rsid w:val="00E31CFA"/>
    <w:rsid w:val="00E772F7"/>
    <w:rsid w:val="00F057B6"/>
    <w:rsid w:val="00FF2846"/>
    <w:rsid w:val="00FF7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49E1A44FD1F4D8D927DA3BD9A290B">
    <w:name w:val="7BD49E1A44FD1F4D8D927DA3BD9A290B"/>
    <w:rsid w:val="00E31CFA"/>
  </w:style>
  <w:style w:type="paragraph" w:customStyle="1" w:styleId="51663CA1134EFC4B842BDA4FBC717F6C">
    <w:name w:val="51663CA1134EFC4B842BDA4FBC717F6C"/>
    <w:rsid w:val="00E31CFA"/>
  </w:style>
  <w:style w:type="paragraph" w:customStyle="1" w:styleId="9EE772138F920F49A1EA8D96A805DBED">
    <w:name w:val="9EE772138F920F49A1EA8D96A805DBED"/>
    <w:rsid w:val="00E31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27B32BB7467444199DF6F33399F7E1D" ma:contentTypeVersion="25" ma:contentTypeDescription="Create a new document." ma:contentTypeScope="" ma:versionID="ea61a4e24e62b25e438e618bc3347bc2">
  <xsd:schema xmlns:xsd="http://www.w3.org/2001/XMLSchema" xmlns:xs="http://www.w3.org/2001/XMLSchema" xmlns:p="http://schemas.microsoft.com/office/2006/metadata/properties" xmlns:ns1="http://schemas.microsoft.com/sharepoint/v3" xmlns:ns2="4dbfb0f4-9cff-4e04-9823-15737fd50144" xmlns:ns3="83d59023-fc7a-477c-89c8-8f764ce10de5" xmlns:ns4="b8759a14-0f36-467b-89bb-6221a083b0fc" targetNamespace="http://schemas.microsoft.com/office/2006/metadata/properties" ma:root="true" ma:fieldsID="ac75f412e0d77730f3cf3276e7cf4fcc" ns1:_="" ns2:_="" ns3:_="" ns4:_="">
    <xsd:import namespace="http://schemas.microsoft.com/sharepoint/v3"/>
    <xsd:import namespace="4dbfb0f4-9cff-4e04-9823-15737fd50144"/>
    <xsd:import namespace="83d59023-fc7a-477c-89c8-8f764ce10de5"/>
    <xsd:import namespace="b8759a14-0f36-467b-89bb-6221a083b0fc"/>
    <xsd:element name="properties">
      <xsd:complexType>
        <xsd:sequence>
          <xsd:element name="documentManagement">
            <xsd:complexType>
              <xsd:all>
                <xsd:element ref="ns1:PublishingStartDate" minOccurs="0"/>
                <xsd:element ref="ns1:PublishingExpirationDate" minOccurs="0"/>
                <xsd:element ref="ns2:Version_x0020_Not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internalName="PublishingStartDate" ma:readOnly="fals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bfb0f4-9cff-4e04-9823-15737fd50144" elementFormDefault="qualified">
    <xsd:import namespace="http://schemas.microsoft.com/office/2006/documentManagement/types"/>
    <xsd:import namespace="http://schemas.microsoft.com/office/infopath/2007/PartnerControls"/>
    <xsd:element name="Version_x0020_Note" ma:index="6" nillable="true" ma:displayName="Version Note" ma:internalName="Version_x0020_Note" ma:readOnly="false">
      <xsd:simpleType>
        <xsd:restriction base="dms:Note">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b31da6f4-e52d-49d7-b108-9c7783d7746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d59023-fc7a-477c-89c8-8f764ce10d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759a14-0f36-467b-89bb-6221a083b0fc"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b0a7f5ae-f627-4195-acdb-56615c0bbd96}" ma:internalName="TaxCatchAll" ma:showField="CatchAllData" ma:web="b8759a14-0f36-467b-89bb-6221a083b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dbfb0f4-9cff-4e04-9823-15737fd50144">
      <Terms xmlns="http://schemas.microsoft.com/office/infopath/2007/PartnerControls"/>
    </lcf76f155ced4ddcb4097134ff3c332f>
    <TaxCatchAll xmlns="b8759a14-0f36-467b-89bb-6221a083b0fc" xsi:nil="true"/>
    <Version_x0020_Note xmlns="4dbfb0f4-9cff-4e04-9823-15737fd50144"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A64A232-193B-4D4A-A08A-80EE51FA0415}">
  <ds:schemaRefs>
    <ds:schemaRef ds:uri="http://schemas.openxmlformats.org/officeDocument/2006/bibliography"/>
  </ds:schemaRefs>
</ds:datastoreItem>
</file>

<file path=customXml/itemProps2.xml><?xml version="1.0" encoding="utf-8"?>
<ds:datastoreItem xmlns:ds="http://schemas.openxmlformats.org/officeDocument/2006/customXml" ds:itemID="{F1EF71CF-42AE-4B02-9A33-5EA7D2C23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bfb0f4-9cff-4e04-9823-15737fd50144"/>
    <ds:schemaRef ds:uri="83d59023-fc7a-477c-89c8-8f764ce10de5"/>
    <ds:schemaRef ds:uri="b8759a14-0f36-467b-89bb-6221a083b0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483547-7561-4BE3-91BF-DBE7907FE3B2}">
  <ds:schemaRefs>
    <ds:schemaRef ds:uri="http://schemas.microsoft.com/sharepoint/v3/contenttype/forms"/>
  </ds:schemaRefs>
</ds:datastoreItem>
</file>

<file path=customXml/itemProps4.xml><?xml version="1.0" encoding="utf-8"?>
<ds:datastoreItem xmlns:ds="http://schemas.openxmlformats.org/officeDocument/2006/customXml" ds:itemID="{DD88F257-B0A0-4786-A89B-B08B64F471EC}">
  <ds:schemaRefs>
    <ds:schemaRef ds:uri="b8759a14-0f36-467b-89bb-6221a083b0fc"/>
    <ds:schemaRef ds:uri="http://purl.org/dc/elements/1.1/"/>
    <ds:schemaRef ds:uri="http://www.w3.org/XML/1998/namespace"/>
    <ds:schemaRef ds:uri="http://schemas.microsoft.com/office/infopath/2007/PartnerControls"/>
    <ds:schemaRef ds:uri="http://purl.org/dc/dcmitype/"/>
    <ds:schemaRef ds:uri="http://schemas.openxmlformats.org/package/2006/metadata/core-properties"/>
    <ds:schemaRef ds:uri="4dbfb0f4-9cff-4e04-9823-15737fd50144"/>
    <ds:schemaRef ds:uri="http://schemas.microsoft.com/office/2006/documentManagement/types"/>
    <ds:schemaRef ds:uri="83d59023-fc7a-477c-89c8-8f764ce10de5"/>
    <ds:schemaRef ds:uri="http://schemas.microsoft.com/sharepoint/v3"/>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4140</Words>
  <Characters>23599</Characters>
  <Application>Microsoft Office Word</Application>
  <DocSecurity>0</DocSecurity>
  <Lines>196</Lines>
  <Paragraphs>55</Paragraphs>
  <ScaleCrop>false</ScaleCrop>
  <Company/>
  <LinksUpToDate>false</LinksUpToDate>
  <CharactersWithSpaces>27684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Stephenie Rudig</dc:creator>
  <cp:keywords/>
  <dc:description/>
  <cp:lastModifiedBy>Smiddy, Renee</cp:lastModifiedBy>
  <cp:revision>32</cp:revision>
  <cp:lastPrinted>2024-10-15T19:14:00Z</cp:lastPrinted>
  <dcterms:created xsi:type="dcterms:W3CDTF">2024-11-05T18:08:00Z</dcterms:created>
  <dcterms:modified xsi:type="dcterms:W3CDTF">2024-12-05T15:50:00Z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0x010100427B32BB7467444199DF6F33399F7E1D</vt:lpwstr>
  </property>
  <property fmtid="{D5CDD505-2E9C-101B-9397-08002B2CF9AE}" pid="4" name="MediaServiceImageTags">
    <vt:lpwstr/>
  </property>
  <property fmtid="{D5CDD505-2E9C-101B-9397-08002B2CF9AE}" pid="5" name="MSIP_Label_a844c618-538c-404a-b2f6-f58b5e4f4fae_Enabled">
    <vt:lpwstr>true</vt:lpwstr>
  </property>
  <property fmtid="{D5CDD505-2E9C-101B-9397-08002B2CF9AE}" pid="6" name="MSIP_Label_a844c618-538c-404a-b2f6-f58b5e4f4fae_SetDate">
    <vt:lpwstr>2024-07-25T18:52:46Z</vt:lpwstr>
  </property>
  <property fmtid="{D5CDD505-2E9C-101B-9397-08002B2CF9AE}" pid="7" name="MSIP_Label_a844c618-538c-404a-b2f6-f58b5e4f4fae_Method">
    <vt:lpwstr>Privileged</vt:lpwstr>
  </property>
  <property fmtid="{D5CDD505-2E9C-101B-9397-08002B2CF9AE}" pid="8" name="MSIP_Label_a844c618-538c-404a-b2f6-f58b5e4f4fae_Name">
    <vt:lpwstr>Public</vt:lpwstr>
  </property>
  <property fmtid="{D5CDD505-2E9C-101B-9397-08002B2CF9AE}" pid="9" name="MSIP_Label_a844c618-538c-404a-b2f6-f58b5e4f4fae_SiteId">
    <vt:lpwstr>41eb501a-f671-4ce0-a5bf-b64168c3705f</vt:lpwstr>
  </property>
  <property fmtid="{D5CDD505-2E9C-101B-9397-08002B2CF9AE}" pid="10" name="MSIP_Label_a844c618-538c-404a-b2f6-f58b5e4f4fae_ActionId">
    <vt:lpwstr>195ffcb9-a67e-4334-bb59-f44e2c416196</vt:lpwstr>
  </property>
  <property fmtid="{D5CDD505-2E9C-101B-9397-08002B2CF9AE}" pid="11" name="MSIP_Label_a844c618-538c-404a-b2f6-f58b5e4f4fae_ContentBits">
    <vt:lpwstr>0</vt:lpwstr>
  </property>
  <property fmtid="{D5CDD505-2E9C-101B-9397-08002B2CF9AE}" pid="12" name="Order">
    <vt:r8>38476600</vt:r8>
  </property>
  <property fmtid="{D5CDD505-2E9C-101B-9397-08002B2CF9AE}" pid="13" name="xd_Signature">
    <vt:bool>false</vt:bool>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